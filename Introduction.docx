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D17" w:rsidRPr="006818DF" w:rsidRDefault="00A55B5A" w:rsidP="00654D17">
      <w:pPr>
        <w:pBdr>
          <w:bottom w:val="single" w:sz="4" w:space="1" w:color="auto"/>
        </w:pBdr>
        <w:rPr>
          <w:sz w:val="24"/>
          <w:szCs w:val="24"/>
        </w:rPr>
      </w:pPr>
      <w:r>
        <w:rPr>
          <w:b/>
          <w:bCs/>
          <w:sz w:val="24"/>
          <w:szCs w:val="24"/>
        </w:rPr>
        <w:t>1.</w:t>
      </w:r>
      <w:r w:rsidR="00654D17" w:rsidRPr="006818DF">
        <w:rPr>
          <w:b/>
          <w:bCs/>
          <w:sz w:val="24"/>
          <w:szCs w:val="24"/>
        </w:rPr>
        <w:t>Introduction</w:t>
      </w:r>
      <w:r w:rsidR="00654D17" w:rsidRPr="006818DF">
        <w:rPr>
          <w:sz w:val="24"/>
          <w:szCs w:val="24"/>
        </w:rPr>
        <w:t xml:space="preserve"> </w:t>
      </w:r>
    </w:p>
    <w:p w:rsidR="00B81CE7" w:rsidRPr="006818DF" w:rsidRDefault="00B81CE7" w:rsidP="00654D17">
      <w:pPr>
        <w:pBdr>
          <w:bottom w:val="single" w:sz="4" w:space="1" w:color="auto"/>
        </w:pBdr>
        <w:rPr>
          <w:sz w:val="24"/>
          <w:szCs w:val="24"/>
        </w:rPr>
      </w:pPr>
      <w:r w:rsidRPr="006818DF">
        <w:rPr>
          <w:sz w:val="24"/>
          <w:szCs w:val="24"/>
        </w:rPr>
        <w:t>Just about everything today in the technology area is a candidate for having the prefix smart added to it. The term smart sensor was coined in the mid-1980s, and since then several devices have been called smart sensors. The intelligence required by such devices is available from microcontroller unit (MCU), digital signal processor (DSP), and application-specific integrated circuit (ASIC) technologies developed by several semiconductor manufacturers. Some of those same semiconductor manufacturers are actively working on smarter silicon devices for the input and output sides of the control system as well. The term microelectromechanical system (MEMS) is used to describe a structure created with semiconductor manufacturing processes for sensors and actuators. To understand what is occurring today when advanced microelectronic technology is applied to sensors, a brief review of the transitions that have occurred is in order.</w:t>
      </w:r>
    </w:p>
    <w:p w:rsidR="00543FF9" w:rsidRPr="006818DF" w:rsidRDefault="00543FF9" w:rsidP="00654D17">
      <w:pPr>
        <w:pBdr>
          <w:bottom w:val="single" w:sz="4" w:space="1" w:color="auto"/>
        </w:pBdr>
        <w:rPr>
          <w:sz w:val="24"/>
          <w:szCs w:val="24"/>
        </w:rPr>
      </w:pPr>
      <w:r w:rsidRPr="006818DF">
        <w:rPr>
          <w:sz w:val="24"/>
          <w:szCs w:val="24"/>
        </w:rPr>
        <w:t xml:space="preserve">Before the availability of microelectronics, the sensors or transducers used to measure physical quantities, such as temperature, pressure, and flow, usually were coupled directly to a readout device, typically a meter that was read by an observer. The transducer converted the physical quantity being measured to a displacement. The observer initiated system corrections to change the reading closer to a desired value. </w:t>
      </w:r>
    </w:p>
    <w:p w:rsidR="00543FF9" w:rsidRPr="006818DF" w:rsidRDefault="00543FF9" w:rsidP="00654D17">
      <w:pPr>
        <w:pBdr>
          <w:bottom w:val="single" w:sz="4" w:space="1" w:color="auto"/>
        </w:pBdr>
        <w:rPr>
          <w:sz w:val="24"/>
          <w:szCs w:val="24"/>
        </w:rPr>
      </w:pPr>
      <w:r w:rsidRPr="006818DF">
        <w:rPr>
          <w:sz w:val="24"/>
          <w:szCs w:val="24"/>
        </w:rPr>
        <w:t>Many home thermostats, tire pressure gauges, and factory flow meters still operate in the same manner. However, the advent of microprocessor technology initiated the requirement for sensors to have an electrical output that could be more readily interfaced to provide unattended measurement and control. That also required the analog signal level to be amplified and converted to digital format prior to being supplied to the process controller. Today</w:t>
      </w:r>
      <w:r w:rsidRPr="006818DF">
        <w:rPr>
          <w:rFonts w:ascii="Calibri" w:hAnsi="Calibri" w:cs="Calibri"/>
          <w:sz w:val="24"/>
          <w:szCs w:val="24"/>
        </w:rPr>
        <w:t xml:space="preserve">s MCUs and analog-to-digital (A/D) converters typically have a 5V </w:t>
      </w:r>
      <w:r w:rsidRPr="006818DF">
        <w:rPr>
          <w:sz w:val="24"/>
          <w:szCs w:val="24"/>
        </w:rPr>
        <w:t>power supply, which has dictated the supply voltage for many amplified and signal conditioned sensors. However, the reduction in the supply voltage  from 5V to 3.3V and even lower voltages and the presence of more than one voltage in a system pose challenges not typically associated with even the smartest sensors. Separate integrated circuits (ICs) are available to handle the variety of voltages and resolve the problem, but they add to system and sensor complexity.</w:t>
      </w:r>
    </w:p>
    <w:p w:rsidR="00543FF9" w:rsidRPr="006818DF" w:rsidRDefault="00543FF9" w:rsidP="00654D17">
      <w:pPr>
        <w:pBdr>
          <w:bottom w:val="single" w:sz="4" w:space="1" w:color="auto"/>
        </w:pBdr>
        <w:rPr>
          <w:sz w:val="24"/>
          <w:szCs w:val="24"/>
        </w:rPr>
      </w:pPr>
      <w:r w:rsidRPr="006818DF">
        <w:rPr>
          <w:sz w:val="24"/>
          <w:szCs w:val="24"/>
        </w:rPr>
        <w:t xml:space="preserve">Commonly used definitions for the terms sensor and transducer must be the first in the list of many terms that will be defined. A transducer is a device that converts energy from one domain into another, calibrated to minimize the errors in the conversion process [2]. A sensor is a device that provides a useful output to a specified measurand. The sensor is a basic element of a transducer, but it also may refer to a detection of voltage or current in the electrical regime that does not require conversion. Throughout this book, the terms are used synonymously, because energy conversion is part of every device that is discussed. </w:t>
      </w:r>
    </w:p>
    <w:p w:rsidR="00543FF9" w:rsidRPr="006818DF" w:rsidRDefault="00543FF9" w:rsidP="00654D17">
      <w:pPr>
        <w:pBdr>
          <w:bottom w:val="single" w:sz="4" w:space="1" w:color="auto"/>
        </w:pBdr>
        <w:rPr>
          <w:sz w:val="24"/>
          <w:szCs w:val="24"/>
        </w:rPr>
      </w:pPr>
      <w:r w:rsidRPr="006818DF">
        <w:rPr>
          <w:sz w:val="24"/>
          <w:szCs w:val="24"/>
        </w:rPr>
        <w:t xml:space="preserve">The definition of smart sensor (intelligent transducer) has not been as widely accepted and is subject to misuse. However, an Institute of Electrical and Electronics Engineers (IEEE) committee has been actively consolidating terminology that applies to microelectronic sensors. The recently approved IEEE 1451.2 specification defines a smart sensor as a sensor </w:t>
      </w:r>
      <w:r w:rsidRPr="006818DF">
        <w:rPr>
          <w:rFonts w:ascii="Calibri" w:hAnsi="Calibri" w:cs="Calibri"/>
          <w:sz w:val="24"/>
          <w:szCs w:val="24"/>
        </w:rPr>
        <w:t xml:space="preserve">that </w:t>
      </w:r>
      <w:r w:rsidRPr="006818DF">
        <w:rPr>
          <w:sz w:val="24"/>
          <w:szCs w:val="24"/>
        </w:rPr>
        <w:t>provides functions beyond those necessary for generating a correct representation of a sensed or controlled quantity. This function typically simplifies the integration of the transducer into applications in a networked environment</w:t>
      </w:r>
      <w:r w:rsidRPr="006818DF">
        <w:rPr>
          <w:rFonts w:ascii="Calibri" w:hAnsi="Calibri" w:cs="Calibri"/>
          <w:sz w:val="24"/>
          <w:szCs w:val="24"/>
        </w:rPr>
        <w:t> [2]. That definitio</w:t>
      </w:r>
      <w:r w:rsidRPr="006818DF">
        <w:rPr>
          <w:sz w:val="24"/>
          <w:szCs w:val="24"/>
        </w:rPr>
        <w:t>n provides a starting point for the minimum content of a smart sensor. Future smart sensors will be capable of much more, and additional classifications (e.g., smart sensor type 1) may be required to differentiate the products. smart sensors and accelerate development and commercialization of smart sensors.</w:t>
      </w:r>
    </w:p>
    <w:p w:rsidR="00543FF9" w:rsidRPr="006818DF" w:rsidRDefault="00543FF9" w:rsidP="00654D17">
      <w:pPr>
        <w:pBdr>
          <w:bottom w:val="single" w:sz="4" w:space="1" w:color="auto"/>
        </w:pBdr>
        <w:rPr>
          <w:sz w:val="24"/>
          <w:szCs w:val="24"/>
        </w:rPr>
      </w:pPr>
    </w:p>
    <w:p w:rsidR="00B81CE7" w:rsidRPr="006818DF" w:rsidRDefault="00B81CE7" w:rsidP="00654D17">
      <w:pPr>
        <w:pBdr>
          <w:bottom w:val="single" w:sz="4" w:space="1" w:color="auto"/>
        </w:pBdr>
        <w:rPr>
          <w:sz w:val="24"/>
          <w:szCs w:val="24"/>
        </w:rPr>
      </w:pPr>
    </w:p>
    <w:p w:rsidR="00E26C21" w:rsidRPr="006818DF" w:rsidRDefault="00654D17" w:rsidP="00E26C21">
      <w:pPr>
        <w:pBdr>
          <w:bottom w:val="single" w:sz="4" w:space="1" w:color="auto"/>
        </w:pBdr>
        <w:rPr>
          <w:sz w:val="24"/>
          <w:szCs w:val="24"/>
        </w:rPr>
      </w:pPr>
      <w:r w:rsidRPr="006818DF">
        <w:rPr>
          <w:sz w:val="24"/>
          <w:szCs w:val="24"/>
        </w:rPr>
        <w:t xml:space="preserve">The advent of integrated circuits, which became possible because of the tremendous progress in semiconductor technology, resulted </w:t>
      </w:r>
      <w:r w:rsidR="00B07D73" w:rsidRPr="006818DF">
        <w:rPr>
          <w:sz w:val="24"/>
          <w:szCs w:val="24"/>
        </w:rPr>
        <w:t>in the low cost microprocessor.</w:t>
      </w:r>
      <w:r w:rsidRPr="006818DF">
        <w:rPr>
          <w:sz w:val="24"/>
          <w:szCs w:val="24"/>
        </w:rPr>
        <w:t>Thus if it is possible to design a low cost sensor which is silicon based then the overall cost of the control system can be reduced .We can have integrated sensors which has electronics and the transduction element together on one silicon chip. This complete system can be called as system-on-chip .The main aim of integrating the electronics and the sensor is to make an intelligent sensor, which can be called as smart sensor. Smart sensors then have the ability to make some decision. Physically a smart sensor consists of transduction element, signal conditioning electronic and controller/processor that support some intelligence in a single package [1]. In this report the usefulness of silicon technology as a smart sensor, physical phenomena of conversion to electrical output using silicon sensors, characteristics of smart sensors. A general architecture of smart sensor is presented.</w:t>
      </w:r>
    </w:p>
    <w:p w:rsidR="00543FF9" w:rsidRPr="006818DF" w:rsidRDefault="00543FF9" w:rsidP="00E26C21">
      <w:pPr>
        <w:pBdr>
          <w:bottom w:val="single" w:sz="4" w:space="1" w:color="auto"/>
        </w:pBdr>
        <w:rPr>
          <w:sz w:val="24"/>
          <w:szCs w:val="24"/>
        </w:rPr>
      </w:pPr>
    </w:p>
    <w:p w:rsidR="00E26C21" w:rsidRPr="00A55B5A" w:rsidRDefault="00E26C21" w:rsidP="00A55B5A">
      <w:pPr>
        <w:pStyle w:val="ListParagraph"/>
        <w:numPr>
          <w:ilvl w:val="0"/>
          <w:numId w:val="38"/>
        </w:numPr>
        <w:pBdr>
          <w:bottom w:val="single" w:sz="4" w:space="1" w:color="auto"/>
        </w:pBdr>
        <w:rPr>
          <w:sz w:val="24"/>
          <w:szCs w:val="24"/>
        </w:rPr>
      </w:pPr>
      <w:r w:rsidRPr="00A55B5A">
        <w:rPr>
          <w:b/>
          <w:bCs/>
          <w:sz w:val="24"/>
          <w:szCs w:val="24"/>
        </w:rPr>
        <w:t>Definition [1]</w:t>
      </w:r>
      <w:r w:rsidRPr="00A55B5A">
        <w:rPr>
          <w:sz w:val="24"/>
          <w:szCs w:val="24"/>
        </w:rPr>
        <w:t xml:space="preserve"> </w:t>
      </w:r>
    </w:p>
    <w:p w:rsidR="00B276E0" w:rsidRPr="006818DF" w:rsidRDefault="00AC2865" w:rsidP="00E26C21">
      <w:pPr>
        <w:numPr>
          <w:ilvl w:val="0"/>
          <w:numId w:val="1"/>
        </w:numPr>
        <w:pBdr>
          <w:bottom w:val="single" w:sz="4" w:space="1" w:color="auto"/>
        </w:pBdr>
        <w:rPr>
          <w:sz w:val="24"/>
          <w:szCs w:val="24"/>
        </w:rPr>
      </w:pPr>
      <w:r w:rsidRPr="006818DF">
        <w:rPr>
          <w:sz w:val="24"/>
          <w:szCs w:val="24"/>
        </w:rPr>
        <w:t>Smart sensors are sensors with integrated electronics that can perform one or more of the following function:</w:t>
      </w:r>
    </w:p>
    <w:p w:rsidR="00B276E0" w:rsidRPr="006818DF" w:rsidRDefault="00AC2865" w:rsidP="00E26C21">
      <w:pPr>
        <w:numPr>
          <w:ilvl w:val="0"/>
          <w:numId w:val="1"/>
        </w:numPr>
        <w:pBdr>
          <w:bottom w:val="single" w:sz="4" w:space="1" w:color="auto"/>
        </w:pBdr>
        <w:rPr>
          <w:sz w:val="24"/>
          <w:szCs w:val="24"/>
        </w:rPr>
      </w:pPr>
      <w:r w:rsidRPr="006818DF">
        <w:rPr>
          <w:sz w:val="24"/>
          <w:szCs w:val="24"/>
        </w:rPr>
        <w:t>Logic functions,</w:t>
      </w:r>
    </w:p>
    <w:p w:rsidR="00E26C21" w:rsidRPr="006818DF" w:rsidRDefault="00AC2865" w:rsidP="00E26C21">
      <w:pPr>
        <w:numPr>
          <w:ilvl w:val="0"/>
          <w:numId w:val="1"/>
        </w:numPr>
        <w:pBdr>
          <w:bottom w:val="single" w:sz="4" w:space="1" w:color="auto"/>
        </w:pBdr>
        <w:rPr>
          <w:sz w:val="24"/>
          <w:szCs w:val="24"/>
        </w:rPr>
      </w:pPr>
      <w:r w:rsidRPr="006818DF">
        <w:rPr>
          <w:sz w:val="24"/>
          <w:szCs w:val="24"/>
        </w:rPr>
        <w:t>Two-way communication,</w:t>
      </w:r>
    </w:p>
    <w:p w:rsidR="00543FF9" w:rsidRPr="006818DF" w:rsidRDefault="00AC2865" w:rsidP="00543FF9">
      <w:pPr>
        <w:numPr>
          <w:ilvl w:val="0"/>
          <w:numId w:val="1"/>
        </w:numPr>
        <w:pBdr>
          <w:bottom w:val="single" w:sz="4" w:space="1" w:color="auto"/>
        </w:pBdr>
        <w:rPr>
          <w:sz w:val="24"/>
          <w:szCs w:val="24"/>
        </w:rPr>
      </w:pPr>
      <w:r w:rsidRPr="006818DF">
        <w:rPr>
          <w:sz w:val="24"/>
          <w:szCs w:val="24"/>
        </w:rPr>
        <w:t>make decisions.</w:t>
      </w:r>
    </w:p>
    <w:p w:rsidR="00543FF9" w:rsidRPr="00A55B5A" w:rsidRDefault="00543FF9" w:rsidP="00A55B5A">
      <w:pPr>
        <w:pStyle w:val="ListParagraph"/>
        <w:numPr>
          <w:ilvl w:val="0"/>
          <w:numId w:val="38"/>
        </w:numPr>
        <w:pBdr>
          <w:bottom w:val="single" w:sz="4" w:space="1" w:color="auto"/>
        </w:pBdr>
        <w:rPr>
          <w:b/>
          <w:sz w:val="24"/>
          <w:szCs w:val="24"/>
        </w:rPr>
      </w:pPr>
      <w:r w:rsidRPr="00A55B5A">
        <w:rPr>
          <w:sz w:val="24"/>
          <w:szCs w:val="24"/>
        </w:rPr>
        <w:t xml:space="preserve"> </w:t>
      </w:r>
      <w:r w:rsidRPr="00A55B5A">
        <w:rPr>
          <w:b/>
          <w:sz w:val="24"/>
          <w:szCs w:val="24"/>
        </w:rPr>
        <w:t>Nature of Sensors</w:t>
      </w:r>
    </w:p>
    <w:p w:rsidR="00543FF9" w:rsidRPr="006818DF" w:rsidRDefault="00543FF9" w:rsidP="00A55B5A">
      <w:pPr>
        <w:pBdr>
          <w:bottom w:val="single" w:sz="4" w:space="1" w:color="auto"/>
        </w:pBdr>
        <w:ind w:left="408"/>
        <w:rPr>
          <w:b/>
          <w:sz w:val="24"/>
          <w:szCs w:val="24"/>
        </w:rPr>
      </w:pPr>
      <w:r w:rsidRPr="006818DF">
        <w:rPr>
          <w:sz w:val="24"/>
          <w:szCs w:val="24"/>
        </w:rPr>
        <w:t>The output from most sensing elements is low level and subject to several signal interference sources,  a generalized model of a transducer [3]. Self-generating transducers such as piezoelectric devices do not require a secondary input to produce an output signal. However, transducers based on resistive, capacitive, and inductive sensing elements require excitation to provide an output. In addition to the desired input (e.g., pressure and undesired environmental effects, such as temperature, humidity, and vibration) are factors that affect the performance and accuracy of the transducer, factors that must be taken into account during the design of the transducer. Compensation for those secondary parameters historically has been performed by additional circuitry, but with smart sensing technology the compensation can be integrated on the sensor or accomplished in the microcontroller.</w:t>
      </w:r>
    </w:p>
    <w:p w:rsidR="00543FF9" w:rsidRPr="006818DF" w:rsidRDefault="00543FF9" w:rsidP="00A55B5A">
      <w:pPr>
        <w:pBdr>
          <w:bottom w:val="single" w:sz="4" w:space="1" w:color="auto"/>
        </w:pBdr>
        <w:ind w:left="408"/>
        <w:rPr>
          <w:b/>
          <w:sz w:val="24"/>
          <w:szCs w:val="24"/>
        </w:rPr>
      </w:pPr>
      <w:r w:rsidRPr="006818DF">
        <w:rPr>
          <w:sz w:val="24"/>
          <w:szCs w:val="24"/>
        </w:rPr>
        <w:t>The output of a micromachined piezoresistive silicon pressure sensor and the effect of temperature on both the span and the offset  . Although the output is quite linear, in this case within 0.1% full scale (F.S.), the output varies due to the effect of temperature on the span of the sensor by about 0.12 mV/°C. Because that signal level is insufficient to directly</w:t>
      </w:r>
      <w:r w:rsidR="006818DF" w:rsidRPr="006818DF">
        <w:rPr>
          <w:sz w:val="24"/>
          <w:szCs w:val="24"/>
        </w:rPr>
        <w:t xml:space="preserve"> interface to a control IC, additional amplification and calibration typically are  performed in the next stage of a transducer.</w:t>
      </w:r>
    </w:p>
    <w:p w:rsidR="00543FF9" w:rsidRPr="006818DF" w:rsidRDefault="006818DF" w:rsidP="00A55B5A">
      <w:pPr>
        <w:pBdr>
          <w:bottom w:val="single" w:sz="4" w:space="1" w:color="auto"/>
        </w:pBdr>
        <w:ind w:left="408"/>
        <w:rPr>
          <w:b/>
          <w:sz w:val="24"/>
          <w:szCs w:val="24"/>
        </w:rPr>
      </w:pPr>
      <w:r w:rsidRPr="006818DF">
        <w:rPr>
          <w:sz w:val="24"/>
          <w:szCs w:val="24"/>
        </w:rPr>
        <w:lastRenderedPageBreak/>
        <w:t>In a simple control system, the sensor is only one of three items required to implement a control strategy. The sensor provides an input to a controller with the desired strategy in its memory, and the controller drives an output stage to modify or maintain the status of a load, such as a light, a motor, a solenoid, or a display. As shown in Figure 1.4, a signal conditioning interface typically exists between the sensor(s) and the controller and between the controller and the output device. Smart sensing includes a portion of the controller</w:t>
      </w:r>
      <w:r w:rsidRPr="006818DF">
        <w:rPr>
          <w:rFonts w:ascii="Calibri" w:hAnsi="Calibri" w:cs="Calibri"/>
          <w:sz w:val="24"/>
          <w:szCs w:val="24"/>
        </w:rPr>
        <w:t></w:t>
      </w:r>
      <w:r w:rsidRPr="006818DF">
        <w:rPr>
          <w:sz w:val="24"/>
          <w:szCs w:val="24"/>
        </w:rPr>
        <w:t>functions in the sensor portion of the system. That means software will play an increasingly important role in smart sensors. The power supply requirements for the electronics and the sensor represent an additional consideration that is becoming more important as MCU voltages are decreased and more sensors are used in battery power or portable applications. The number of supplies may not be required for a particular application, but they serve as a reminder for considering the available voltage for the sensor and the interface versus the rest of the system.</w:t>
      </w:r>
    </w:p>
    <w:p w:rsidR="006818DF" w:rsidRPr="006818DF" w:rsidRDefault="006818DF" w:rsidP="00A55B5A">
      <w:pPr>
        <w:pBdr>
          <w:bottom w:val="single" w:sz="4" w:space="1" w:color="auto"/>
        </w:pBdr>
        <w:ind w:left="408"/>
        <w:rPr>
          <w:b/>
          <w:sz w:val="24"/>
          <w:szCs w:val="24"/>
        </w:rPr>
      </w:pPr>
      <w:r w:rsidRPr="006818DF">
        <w:rPr>
          <w:sz w:val="24"/>
          <w:szCs w:val="24"/>
        </w:rPr>
        <w:t>The smart sensor models developed by several sources [5</w:t>
      </w:r>
      <w:r w:rsidRPr="006818DF">
        <w:rPr>
          <w:rFonts w:ascii="Calibri" w:hAnsi="Calibri" w:cs="Calibri"/>
          <w:sz w:val="24"/>
          <w:szCs w:val="24"/>
        </w:rPr>
        <w:t xml:space="preserve">7] have as many </w:t>
      </w:r>
      <w:r w:rsidRPr="006818DF">
        <w:rPr>
          <w:sz w:val="24"/>
          <w:szCs w:val="24"/>
        </w:rPr>
        <w:t>as six distinct elements for analog sensors. In addition to the sensing element and its associated amplification and signal conditioning, an A/D converter, memory of some type, and logic (control) capability are included in the smart sensor. Once the signal is in digital format, it can be communicated by several communication protocols. The regulated power supply also required for the system and its effect on system accuracy must be taken into account. That is becoming more of an issue as power management issues are addressed in system design and different supply voltages proliferate.</w:t>
      </w:r>
    </w:p>
    <w:p w:rsidR="00B276E0" w:rsidRPr="006818DF" w:rsidRDefault="00AC2865" w:rsidP="00A55B5A">
      <w:pPr>
        <w:numPr>
          <w:ilvl w:val="0"/>
          <w:numId w:val="38"/>
        </w:numPr>
        <w:pBdr>
          <w:bottom w:val="single" w:sz="4" w:space="1" w:color="auto"/>
        </w:pBdr>
        <w:rPr>
          <w:sz w:val="24"/>
          <w:szCs w:val="24"/>
        </w:rPr>
      </w:pPr>
      <w:r w:rsidRPr="006818DF">
        <w:rPr>
          <w:b/>
          <w:bCs/>
          <w:sz w:val="24"/>
          <w:szCs w:val="24"/>
        </w:rPr>
        <w:t>Usefulness of Silicon Technology in Smart Sensor</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There are very convincing advantages of using silicon technology in the construction of smart sensor. All integrated circuits employ silicon technology. A smart sensor is made with the same technology as integrated circuits. A smart sensor utilizes the transduction properties of one class of materials and electronic properties of silicon (GaAs). A transduction element either includes thin metal films, zinc oxide and polymeric films. Integrating electronics circuits on the sensor chip makes it possible to have single chip solution. Integrated sensors provide significant advantages in terms of overall size and the ability to use small signals from the transduction element [1]. The IC industry will get involved in smart sensor if a very large market can be captured and the production of smart sensor does not require non-standard processing steps.</w:t>
      </w:r>
    </w:p>
    <w:p w:rsidR="00B276E0" w:rsidRPr="006818DF" w:rsidRDefault="00AC2865" w:rsidP="00A55B5A">
      <w:pPr>
        <w:pBdr>
          <w:bottom w:val="single" w:sz="4" w:space="1" w:color="auto"/>
        </w:pBdr>
        <w:ind w:left="408"/>
        <w:rPr>
          <w:sz w:val="24"/>
          <w:szCs w:val="24"/>
        </w:rPr>
      </w:pPr>
      <w:r w:rsidRPr="006818DF">
        <w:rPr>
          <w:b/>
          <w:bCs/>
          <w:sz w:val="24"/>
          <w:szCs w:val="24"/>
        </w:rPr>
        <w:t>Signal conversion effects</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We know that silicon shows a suitable physical signal conversion effect. Many of the physical effects of silicon can be used in making sensors. Based on these effects, different types of sensors can be constructed which can be used for measuring different physical and chemical measurand.</w:t>
      </w:r>
    </w:p>
    <w:p w:rsidR="00B276E0" w:rsidRPr="006818DF" w:rsidRDefault="00AC2865" w:rsidP="00A55B5A">
      <w:pPr>
        <w:pBdr>
          <w:bottom w:val="single" w:sz="4" w:space="1" w:color="auto"/>
        </w:pBdr>
        <w:ind w:left="408"/>
        <w:rPr>
          <w:sz w:val="24"/>
          <w:szCs w:val="24"/>
        </w:rPr>
      </w:pPr>
      <w:r w:rsidRPr="006818DF">
        <w:rPr>
          <w:sz w:val="24"/>
          <w:szCs w:val="24"/>
        </w:rPr>
        <w:t>Table1 below shows how different non electrical signal in which we can classify different measurand and</w:t>
      </w:r>
    </w:p>
    <w:p w:rsidR="00B276E0" w:rsidRPr="006818DF" w:rsidRDefault="00AC2865" w:rsidP="00A55B5A">
      <w:pPr>
        <w:pBdr>
          <w:bottom w:val="single" w:sz="4" w:space="1" w:color="auto"/>
        </w:pBdr>
        <w:ind w:left="408"/>
        <w:rPr>
          <w:sz w:val="24"/>
          <w:szCs w:val="24"/>
        </w:rPr>
      </w:pPr>
      <w:r w:rsidRPr="006818DF">
        <w:rPr>
          <w:sz w:val="24"/>
          <w:szCs w:val="24"/>
        </w:rPr>
        <w:t>Table 2 shows the physical effects for sensors in silicon [2].</w:t>
      </w:r>
    </w:p>
    <w:p w:rsidR="00B276E0" w:rsidRPr="006818DF" w:rsidRDefault="00AC2865" w:rsidP="00A55B5A">
      <w:pPr>
        <w:pBdr>
          <w:bottom w:val="single" w:sz="4" w:space="1" w:color="auto"/>
        </w:pBdr>
        <w:ind w:left="408"/>
        <w:rPr>
          <w:sz w:val="24"/>
          <w:szCs w:val="24"/>
        </w:rPr>
      </w:pPr>
      <w:r w:rsidRPr="006818DF">
        <w:rPr>
          <w:b/>
          <w:bCs/>
          <w:sz w:val="24"/>
          <w:szCs w:val="24"/>
        </w:rPr>
        <w:t>Signal conversion effects</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lastRenderedPageBreak/>
        <w:t>We know that silicon shows a suitable physical signal conversion effect. Many of the physical effects of silicon can be used in making sensors. Based on these effects, different types of sensors can be constructed which can be used for measuring different physical and chemical measurand.</w:t>
      </w:r>
    </w:p>
    <w:p w:rsidR="00B276E0" w:rsidRPr="006818DF" w:rsidRDefault="00AC2865" w:rsidP="00A55B5A">
      <w:pPr>
        <w:pBdr>
          <w:bottom w:val="single" w:sz="4" w:space="1" w:color="auto"/>
        </w:pBdr>
        <w:ind w:left="408"/>
        <w:rPr>
          <w:sz w:val="24"/>
          <w:szCs w:val="24"/>
        </w:rPr>
      </w:pPr>
      <w:r w:rsidRPr="006818DF">
        <w:rPr>
          <w:sz w:val="24"/>
          <w:szCs w:val="24"/>
        </w:rPr>
        <w:t>Table1 below shows how different non electrical signal in which we can classify different measurand and</w:t>
      </w:r>
    </w:p>
    <w:p w:rsidR="00B276E0" w:rsidRPr="006818DF" w:rsidRDefault="00AC2865" w:rsidP="00A55B5A">
      <w:pPr>
        <w:pBdr>
          <w:bottom w:val="single" w:sz="4" w:space="1" w:color="auto"/>
        </w:pBdr>
        <w:ind w:left="408"/>
        <w:rPr>
          <w:sz w:val="24"/>
          <w:szCs w:val="24"/>
        </w:rPr>
      </w:pPr>
      <w:r w:rsidRPr="006818DF">
        <w:rPr>
          <w:sz w:val="24"/>
          <w:szCs w:val="24"/>
        </w:rPr>
        <w:t>Table 2 shows the physical effects for sensors in silicon [2].</w:t>
      </w:r>
    </w:p>
    <w:p w:rsidR="00E26C21" w:rsidRPr="006818DF" w:rsidRDefault="00E26C21" w:rsidP="00E26C21">
      <w:pPr>
        <w:pBdr>
          <w:bottom w:val="single" w:sz="4" w:space="1" w:color="auto"/>
        </w:pBdr>
        <w:ind w:left="720"/>
        <w:rPr>
          <w:sz w:val="24"/>
          <w:szCs w:val="24"/>
        </w:rPr>
      </w:pPr>
      <w:r w:rsidRPr="006818DF">
        <w:rPr>
          <w:noProof/>
          <w:sz w:val="24"/>
          <w:szCs w:val="24"/>
        </w:rPr>
        <w:drawing>
          <wp:inline distT="0" distB="0" distL="0" distR="0">
            <wp:extent cx="5943600" cy="640524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08552" cy="6798728"/>
                      <a:chOff x="1634490" y="0"/>
                      <a:chExt cx="6308552" cy="6798728"/>
                    </a:xfrm>
                  </a:grpSpPr>
                  <a:pic>
                    <a:nvPicPr>
                      <a:cNvPr id="4" name="Content Placeholder 3"/>
                      <a:cNvPicPr>
                        <a:picLocks noGrp="1"/>
                      </a:cNvPicPr>
                    </a:nvPicPr>
                    <a:blipFill>
                      <a:blip r:embed="rId8"/>
                      <a:srcRect/>
                      <a:stretch>
                        <a:fillRect/>
                      </a:stretch>
                    </a:blipFill>
                    <a:spPr bwMode="auto">
                      <a:xfrm>
                        <a:off x="1634490" y="0"/>
                        <a:ext cx="6300000" cy="6228000"/>
                      </a:xfrm>
                      <a:prstGeom prst="rect">
                        <a:avLst/>
                      </a:prstGeom>
                      <a:noFill/>
                      <a:ln w="9525">
                        <a:noFill/>
                        <a:miter lim="800000"/>
                        <a:headEnd/>
                        <a:tailEnd/>
                      </a:ln>
                    </a:spPr>
                  </a:pic>
                  <a:sp>
                    <a:nvSpPr>
                      <a:cNvPr id="3" name="TextBox 2"/>
                      <a:cNvSpPr txBox="1"/>
                    </a:nvSpPr>
                    <a:spPr>
                      <a:xfrm>
                        <a:off x="4572000" y="6429396"/>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a:t>
                          </a:r>
                          <a:endParaRPr lang="en-US" dirty="0"/>
                        </a:p>
                      </a:txBody>
                      <a:useSpRect/>
                    </a:txSp>
                  </a:sp>
                  <a:pic>
                    <a:nvPicPr>
                      <a:cNvPr id="5" name="Content Placeholder 3"/>
                      <a:cNvPicPr>
                        <a:picLocks/>
                      </a:cNvPicPr>
                    </a:nvPicPr>
                    <a:blipFill>
                      <a:blip r:embed="rId8"/>
                      <a:srcRect/>
                      <a:stretch>
                        <a:fillRect/>
                      </a:stretch>
                    </a:blipFill>
                    <a:spPr bwMode="auto">
                      <a:xfrm>
                        <a:off x="1643042" y="0"/>
                        <a:ext cx="6300000" cy="6228000"/>
                      </a:xfrm>
                      <a:prstGeom prst="rect">
                        <a:avLst/>
                      </a:prstGeom>
                      <a:noFill/>
                      <a:ln w="9525">
                        <a:noFill/>
                        <a:miter lim="800000"/>
                        <a:headEnd/>
                        <a:tailEnd/>
                      </a:ln>
                    </a:spPr>
                  </a:pic>
                  <a:sp>
                    <a:nvSpPr>
                      <a:cNvPr id="6" name="TextBox 5"/>
                      <a:cNvSpPr txBox="1"/>
                    </a:nvSpPr>
                    <a:spPr>
                      <a:xfrm>
                        <a:off x="4580552" y="6429396"/>
                        <a:ext cx="30168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a:t>
                          </a:r>
                          <a:endParaRPr lang="en-US" dirty="0"/>
                        </a:p>
                      </a:txBody>
                      <a:useSpRect/>
                    </a:txSp>
                  </a:sp>
                </lc:lockedCanvas>
              </a:graphicData>
            </a:graphic>
          </wp:inline>
        </w:drawing>
      </w:r>
    </w:p>
    <w:p w:rsidR="00B276E0" w:rsidRPr="006818DF" w:rsidRDefault="00AC2865" w:rsidP="00A55B5A">
      <w:pPr>
        <w:pBdr>
          <w:bottom w:val="single" w:sz="4" w:space="1" w:color="auto"/>
        </w:pBdr>
        <w:ind w:left="408"/>
        <w:rPr>
          <w:sz w:val="24"/>
          <w:szCs w:val="24"/>
        </w:rPr>
      </w:pPr>
      <w:r w:rsidRPr="006818DF">
        <w:rPr>
          <w:sz w:val="24"/>
          <w:szCs w:val="24"/>
        </w:rPr>
        <w:t>One problem with silicon is that its sensitivities to strain, light and magnetic field show a large crosssensitivity to temperature. When it is not possible to have silicon with proper effect, it is possible to deposit layers of materials with desired sensitivity on the top of a silicon substrate. Thus we can have a magnetic field sensor by depositing Ni-Fe layer on the top of a silicon substrate.</w:t>
      </w:r>
    </w:p>
    <w:p w:rsidR="00B276E0" w:rsidRPr="006818DF" w:rsidRDefault="00AC2865" w:rsidP="00A55B5A">
      <w:pPr>
        <w:numPr>
          <w:ilvl w:val="0"/>
          <w:numId w:val="38"/>
        </w:numPr>
        <w:pBdr>
          <w:bottom w:val="single" w:sz="4" w:space="1" w:color="auto"/>
        </w:pBdr>
        <w:rPr>
          <w:sz w:val="24"/>
          <w:szCs w:val="24"/>
        </w:rPr>
      </w:pPr>
      <w:r w:rsidRPr="006818DF">
        <w:rPr>
          <w:b/>
          <w:bCs/>
          <w:sz w:val="24"/>
          <w:szCs w:val="24"/>
        </w:rPr>
        <w:lastRenderedPageBreak/>
        <w:t>Different Silicon Sensors Employing Above Effects</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b/>
          <w:bCs/>
          <w:sz w:val="24"/>
          <w:szCs w:val="24"/>
        </w:rPr>
        <w:t>Radiant Signal Domain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Silicon can be used to construct a sensor for sensing wide range of radiant signal from gamma rays to infrared. Silicon can be used for the fabrication of photoconductors, photodiode, and phototransistor or to detect nuclear radiation [2].</w:t>
      </w:r>
    </w:p>
    <w:p w:rsidR="00B276E0" w:rsidRPr="006818DF" w:rsidRDefault="00AC2865" w:rsidP="00A55B5A">
      <w:pPr>
        <w:pBdr>
          <w:bottom w:val="single" w:sz="4" w:space="1" w:color="auto"/>
        </w:pBdr>
        <w:ind w:left="408"/>
        <w:rPr>
          <w:sz w:val="24"/>
          <w:szCs w:val="24"/>
        </w:rPr>
      </w:pPr>
      <w:r w:rsidRPr="006818DF">
        <w:rPr>
          <w:b/>
          <w:bCs/>
          <w:sz w:val="24"/>
          <w:szCs w:val="24"/>
        </w:rPr>
        <w:t>Mechanical Signal Domain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Silicon can be used for measuring force and pressure because of the piezo-resistance effect. This effect is large because the average mobility of electrons and holes in silicon is strongly affected by the application of strain. Silicon can also be used for the measurement of air or gas velocities. If we slightly heat a silicon structure having two temperature measuring devices, and is brought into airflow then the resulting a temperature difference is proportional to the square root of the flow velocity. Combining a piezoresistor, diffused in a cantilevered beam or a piezoelectric layer with silicon can make a miniature accelerometer [2]. By photoelectric principle one can find angular position by employing two photodiodes (i.e. one for X co-ordinate and other for Y) [2].</w:t>
      </w:r>
    </w:p>
    <w:p w:rsidR="00B276E0" w:rsidRPr="006818DF" w:rsidRDefault="00B276E0" w:rsidP="00E26C21">
      <w:pPr>
        <w:pBdr>
          <w:bottom w:val="single" w:sz="4" w:space="1" w:color="auto"/>
        </w:pBdr>
        <w:ind w:left="720"/>
        <w:rPr>
          <w:sz w:val="24"/>
          <w:szCs w:val="24"/>
        </w:rPr>
      </w:pPr>
    </w:p>
    <w:p w:rsidR="00B276E0" w:rsidRPr="006818DF" w:rsidRDefault="00AC2865" w:rsidP="00A55B5A">
      <w:pPr>
        <w:pBdr>
          <w:bottom w:val="single" w:sz="4" w:space="1" w:color="auto"/>
        </w:pBdr>
        <w:ind w:left="408"/>
        <w:rPr>
          <w:sz w:val="24"/>
          <w:szCs w:val="24"/>
        </w:rPr>
      </w:pPr>
      <w:r w:rsidRPr="006818DF">
        <w:rPr>
          <w:b/>
          <w:bCs/>
          <w:sz w:val="24"/>
          <w:szCs w:val="24"/>
        </w:rPr>
        <w:t>Thermal Signal Domain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We know that all electron devices in silicon show temperature dependence, this property of silicon can be used for the measurement of temperature. This can be achieved by using two bipolar transistors with a constant ratio of emitter current. Another way of measuring temperature is to integrate thermocouples consisting of evaporated aluminium films and diffused p-type and n-type layers. This is possible because Seebeck in silicon is very large [2].</w:t>
      </w:r>
    </w:p>
    <w:p w:rsidR="00B276E0" w:rsidRPr="006818DF" w:rsidRDefault="00AC2865" w:rsidP="00A55B5A">
      <w:pPr>
        <w:pBdr>
          <w:bottom w:val="single" w:sz="4" w:space="1" w:color="auto"/>
        </w:pBdr>
        <w:ind w:left="408"/>
        <w:rPr>
          <w:sz w:val="24"/>
          <w:szCs w:val="24"/>
        </w:rPr>
      </w:pPr>
      <w:r w:rsidRPr="006818DF">
        <w:rPr>
          <w:b/>
          <w:bCs/>
          <w:sz w:val="24"/>
          <w:szCs w:val="24"/>
        </w:rPr>
        <w:t>Magnetic Signal Domain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Silicon is a non –magnetic material but it can be used for the construction of Hall plates and transistor structures that are sensitive to magnetic fields. These sensors are constructed by depositing a thin magnetic Ni-Fe film on top of silicon chip that also contains electronic circuits.</w:t>
      </w:r>
    </w:p>
    <w:p w:rsidR="00B276E0" w:rsidRPr="006818DF" w:rsidRDefault="00AC2865" w:rsidP="00A55B5A">
      <w:pPr>
        <w:pBdr>
          <w:bottom w:val="single" w:sz="4" w:space="1" w:color="auto"/>
        </w:pBdr>
        <w:ind w:left="408"/>
        <w:rPr>
          <w:sz w:val="24"/>
          <w:szCs w:val="24"/>
        </w:rPr>
      </w:pPr>
      <w:r w:rsidRPr="006818DF">
        <w:rPr>
          <w:b/>
          <w:bCs/>
          <w:sz w:val="24"/>
          <w:szCs w:val="24"/>
        </w:rPr>
        <w:t>Chemical Signal Domain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The demand for the better process control for bio-medical, automotive and environmental applications has encouraged many laboratories to undertake silicon chemical sensor. The ion-sensitive FET (ISFET) is best suitable for such application. When an ISFET with properly chosen ion-sensitive gate insulators is immersed in an electrolyte,the change of the drain current is a measure of the concentration of the ions or the pH.Chemical sensors can be used as humidity sensor or gas sensor[2].</w:t>
      </w:r>
    </w:p>
    <w:p w:rsidR="00B276E0" w:rsidRPr="006818DF" w:rsidRDefault="00AC2865" w:rsidP="00A55B5A">
      <w:pPr>
        <w:pBdr>
          <w:bottom w:val="single" w:sz="4" w:space="1" w:color="auto"/>
        </w:pBdr>
        <w:ind w:left="408"/>
        <w:rPr>
          <w:sz w:val="24"/>
          <w:szCs w:val="24"/>
        </w:rPr>
      </w:pPr>
      <w:r w:rsidRPr="006818DF">
        <w:rPr>
          <w:b/>
          <w:bCs/>
          <w:sz w:val="24"/>
          <w:szCs w:val="24"/>
        </w:rPr>
        <w:t>Chemical Signal Domain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 xml:space="preserve">The demand for the better process control for bio-medical, automotive and environmental applications has encouraged many laboratories to undertake silicon chemical sensor. The ion-sensitive FET (ISFET) is best suitable for such application. When an ISFET with properly chosen ion-sensitive gate </w:t>
      </w:r>
      <w:r w:rsidRPr="006818DF">
        <w:rPr>
          <w:sz w:val="24"/>
          <w:szCs w:val="24"/>
        </w:rPr>
        <w:lastRenderedPageBreak/>
        <w:t>insulators is immersed in an electrolyte,the change of the drain current is a measure of the concentration of the ions or the pH.Chemical sensors can be used as humidity sensor or gas sensor[2].</w:t>
      </w:r>
    </w:p>
    <w:p w:rsidR="00B276E0" w:rsidRPr="006818DF" w:rsidRDefault="00AC2865" w:rsidP="00A55B5A">
      <w:pPr>
        <w:pBdr>
          <w:bottom w:val="single" w:sz="4" w:space="1" w:color="auto"/>
        </w:pBdr>
        <w:ind w:left="408"/>
        <w:rPr>
          <w:sz w:val="24"/>
          <w:szCs w:val="24"/>
        </w:rPr>
      </w:pPr>
      <w:r w:rsidRPr="006818DF">
        <w:rPr>
          <w:b/>
          <w:bCs/>
          <w:sz w:val="24"/>
          <w:szCs w:val="24"/>
        </w:rPr>
        <w:t>Suitable Silicon Processing Circuit Using Silicon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The silicon sensor can produce output as voltage, current, resistance or capacitance, output format can be analog or digital. Suitable signal conditioning circuits along with processor can easily designed using silicon technology.</w:t>
      </w:r>
    </w:p>
    <w:p w:rsidR="00B276E0" w:rsidRPr="006818DF" w:rsidRDefault="00AC2865" w:rsidP="00A55B5A">
      <w:pPr>
        <w:pBdr>
          <w:bottom w:val="single" w:sz="4" w:space="1" w:color="auto"/>
        </w:pBdr>
        <w:ind w:left="408"/>
        <w:rPr>
          <w:sz w:val="24"/>
          <w:szCs w:val="24"/>
        </w:rPr>
      </w:pPr>
      <w:r w:rsidRPr="006818DF">
        <w:rPr>
          <w:b/>
          <w:bCs/>
          <w:sz w:val="24"/>
          <w:szCs w:val="24"/>
        </w:rPr>
        <w:t>Importance and Adoption of Smart Sensor</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The presence of controller/processor in smart sensor has led to corrections for different undesirable sensor characteristics which include input offset and span variation, non-linearity and cross-sensitivity. As these are carried in software, no additional hardware is required and thus calibration becomes an electronic process. Thus it is possible to calibrate the batches of sensor during production without the need to remove the sensor from its current environment or test fixture [5].</w:t>
      </w:r>
    </w:p>
    <w:p w:rsidR="00B276E0" w:rsidRPr="006818DF" w:rsidRDefault="00AC2865" w:rsidP="00A55B5A">
      <w:pPr>
        <w:pBdr>
          <w:bottom w:val="single" w:sz="4" w:space="1" w:color="auto"/>
        </w:pBdr>
        <w:ind w:left="408"/>
        <w:rPr>
          <w:sz w:val="24"/>
          <w:szCs w:val="24"/>
        </w:rPr>
      </w:pPr>
      <w:r w:rsidRPr="006818DF">
        <w:rPr>
          <w:b/>
          <w:bCs/>
          <w:sz w:val="24"/>
          <w:szCs w:val="24"/>
        </w:rPr>
        <w:t>Cost improvement</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In case of smart sensor inside hardware is more complex in the sensor on the other hand it is simpler outside the sensor. Thus the cost of the sensor is in its setup, which can be reduced by reducing the effort of setup, and by removing repetitive testing.</w:t>
      </w:r>
    </w:p>
    <w:p w:rsidR="00B276E0" w:rsidRPr="006818DF" w:rsidRDefault="00AC2865" w:rsidP="00A55B5A">
      <w:pPr>
        <w:pBdr>
          <w:bottom w:val="single" w:sz="4" w:space="1" w:color="auto"/>
        </w:pBdr>
        <w:ind w:left="408"/>
        <w:rPr>
          <w:sz w:val="24"/>
          <w:szCs w:val="24"/>
        </w:rPr>
      </w:pPr>
      <w:r w:rsidRPr="006818DF">
        <w:rPr>
          <w:b/>
          <w:bCs/>
          <w:sz w:val="24"/>
          <w:szCs w:val="24"/>
        </w:rPr>
        <w:t>Reduced cost of bulk cables and connectors</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Use of smart sensor has significantly reduced the cost of bulk cables and connectors needed to connect different blocks (i.e. electronic circuits).</w:t>
      </w:r>
    </w:p>
    <w:p w:rsidR="00B276E0" w:rsidRPr="006818DF" w:rsidRDefault="00AC2865" w:rsidP="00A55B5A">
      <w:pPr>
        <w:pBdr>
          <w:bottom w:val="single" w:sz="4" w:space="1" w:color="auto"/>
        </w:pBdr>
        <w:ind w:left="408"/>
        <w:rPr>
          <w:sz w:val="24"/>
          <w:szCs w:val="24"/>
        </w:rPr>
      </w:pPr>
      <w:r w:rsidRPr="006818DF">
        <w:rPr>
          <w:b/>
          <w:bCs/>
          <w:sz w:val="24"/>
          <w:szCs w:val="24"/>
        </w:rPr>
        <w:t>Remote Diagnostics [5]</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Due to the existence of the processor with in the package, it is possible to have digital communication via a standard bus and a built in self-test (BIST). This is very helpful in production test of integrated circuits. This diagnostic can be a set of rules based program running in the sensor.</w:t>
      </w:r>
    </w:p>
    <w:p w:rsidR="00B276E0" w:rsidRPr="006818DF" w:rsidRDefault="00AC2865" w:rsidP="00A55B5A">
      <w:pPr>
        <w:pBdr>
          <w:bottom w:val="single" w:sz="4" w:space="1" w:color="auto"/>
        </w:pBdr>
        <w:ind w:left="408"/>
        <w:rPr>
          <w:sz w:val="24"/>
          <w:szCs w:val="24"/>
        </w:rPr>
      </w:pPr>
      <w:r w:rsidRPr="006818DF">
        <w:rPr>
          <w:b/>
          <w:bCs/>
          <w:sz w:val="24"/>
          <w:szCs w:val="24"/>
        </w:rPr>
        <w:t>Enhancement of application [1]</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Smart sensor also enhances the following applications:</w:t>
      </w:r>
    </w:p>
    <w:p w:rsidR="00B276E0" w:rsidRPr="006818DF" w:rsidRDefault="00AC2865" w:rsidP="00A55B5A">
      <w:pPr>
        <w:pBdr>
          <w:bottom w:val="single" w:sz="4" w:space="1" w:color="auto"/>
        </w:pBdr>
        <w:ind w:left="408"/>
        <w:rPr>
          <w:sz w:val="24"/>
          <w:szCs w:val="24"/>
        </w:rPr>
      </w:pPr>
      <w:r w:rsidRPr="006818DF">
        <w:rPr>
          <w:sz w:val="24"/>
          <w:szCs w:val="24"/>
        </w:rPr>
        <w:t>Self calibration</w:t>
      </w:r>
    </w:p>
    <w:p w:rsidR="00B276E0" w:rsidRPr="006818DF" w:rsidRDefault="00AC2865" w:rsidP="00A55B5A">
      <w:pPr>
        <w:pBdr>
          <w:bottom w:val="single" w:sz="4" w:space="1" w:color="auto"/>
        </w:pBdr>
        <w:ind w:left="408"/>
        <w:rPr>
          <w:sz w:val="24"/>
          <w:szCs w:val="24"/>
        </w:rPr>
      </w:pPr>
      <w:r w:rsidRPr="006818DF">
        <w:rPr>
          <w:sz w:val="24"/>
          <w:szCs w:val="24"/>
        </w:rPr>
        <w:t>Computation</w:t>
      </w:r>
    </w:p>
    <w:p w:rsidR="00B276E0" w:rsidRPr="006818DF" w:rsidRDefault="00AC2865" w:rsidP="00A55B5A">
      <w:pPr>
        <w:pBdr>
          <w:bottom w:val="single" w:sz="4" w:space="1" w:color="auto"/>
        </w:pBdr>
        <w:ind w:left="408"/>
        <w:rPr>
          <w:sz w:val="24"/>
          <w:szCs w:val="24"/>
        </w:rPr>
      </w:pPr>
      <w:r w:rsidRPr="006818DF">
        <w:rPr>
          <w:sz w:val="24"/>
          <w:szCs w:val="24"/>
        </w:rPr>
        <w:t>Communication</w:t>
      </w:r>
    </w:p>
    <w:p w:rsidR="00B276E0" w:rsidRPr="006818DF" w:rsidRDefault="00AC2865" w:rsidP="00A55B5A">
      <w:pPr>
        <w:pBdr>
          <w:bottom w:val="single" w:sz="4" w:space="1" w:color="auto"/>
        </w:pBdr>
        <w:ind w:left="408"/>
        <w:rPr>
          <w:sz w:val="24"/>
          <w:szCs w:val="24"/>
        </w:rPr>
      </w:pPr>
      <w:r w:rsidRPr="006818DF">
        <w:rPr>
          <w:sz w:val="24"/>
          <w:szCs w:val="24"/>
        </w:rPr>
        <w:t xml:space="preserve">Multisensing </w:t>
      </w:r>
    </w:p>
    <w:p w:rsidR="00B276E0" w:rsidRPr="006818DF" w:rsidRDefault="00AC2865" w:rsidP="00A55B5A">
      <w:pPr>
        <w:pBdr>
          <w:bottom w:val="single" w:sz="4" w:space="1" w:color="auto"/>
        </w:pBdr>
        <w:ind w:left="408"/>
        <w:rPr>
          <w:sz w:val="24"/>
          <w:szCs w:val="24"/>
        </w:rPr>
      </w:pPr>
      <w:r w:rsidRPr="006818DF">
        <w:rPr>
          <w:b/>
          <w:bCs/>
          <w:i/>
          <w:iCs/>
          <w:sz w:val="24"/>
          <w:szCs w:val="24"/>
        </w:rPr>
        <w:t>Self calibration: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 xml:space="preserve">Self-calibration means adjusting some parameter of sensor during fabrication, this can be either gain or offset or both. Self-calibration is to adjust the deviation of the output of sensor from the desired value when the input is at minimum or it can be an initial adjustment of gain. Calibration is needed </w:t>
      </w:r>
      <w:r w:rsidRPr="006818DF">
        <w:rPr>
          <w:sz w:val="24"/>
          <w:szCs w:val="24"/>
        </w:rPr>
        <w:lastRenderedPageBreak/>
        <w:t>because their adjustments usually change with time that needs the device to be removed and recalibrated. If it is difficult to recalibrate the units once they are in service, the manufacturer over-designs, which ensure that device, will operate within specification during its service life. These problems are solved by smart sensor as it has built in microprocessor that has the correction functions in its memory.</w:t>
      </w:r>
    </w:p>
    <w:p w:rsidR="00B276E0" w:rsidRPr="006818DF" w:rsidRDefault="00AC2865" w:rsidP="00A55B5A">
      <w:pPr>
        <w:pBdr>
          <w:bottom w:val="single" w:sz="4" w:space="1" w:color="auto"/>
        </w:pBdr>
        <w:ind w:left="408"/>
        <w:rPr>
          <w:sz w:val="24"/>
          <w:szCs w:val="24"/>
        </w:rPr>
      </w:pPr>
      <w:r w:rsidRPr="006818DF">
        <w:rPr>
          <w:b/>
          <w:bCs/>
          <w:i/>
          <w:iCs/>
          <w:sz w:val="24"/>
          <w:szCs w:val="24"/>
        </w:rPr>
        <w:t>Computation: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Computation also allows one to obtain the average, variance and standard deviation for the set of</w:t>
      </w:r>
    </w:p>
    <w:p w:rsidR="00B276E0" w:rsidRPr="006818DF" w:rsidRDefault="00AC2865" w:rsidP="00A55B5A">
      <w:pPr>
        <w:pBdr>
          <w:bottom w:val="single" w:sz="4" w:space="1" w:color="auto"/>
        </w:pBdr>
        <w:ind w:left="408"/>
        <w:rPr>
          <w:sz w:val="24"/>
          <w:szCs w:val="24"/>
        </w:rPr>
      </w:pPr>
      <w:r w:rsidRPr="006818DF">
        <w:rPr>
          <w:sz w:val="24"/>
          <w:szCs w:val="24"/>
        </w:rPr>
        <w:t>measurements. This can easily be done using smart sensor. Computational ability allows to compensate for the environmental changes such as temperature and also to correct for changes in offset and gain</w:t>
      </w:r>
    </w:p>
    <w:p w:rsidR="00B276E0" w:rsidRPr="006818DF" w:rsidRDefault="00AC2865" w:rsidP="00A55B5A">
      <w:pPr>
        <w:pBdr>
          <w:bottom w:val="single" w:sz="4" w:space="1" w:color="auto"/>
        </w:pBdr>
        <w:ind w:left="408"/>
        <w:rPr>
          <w:sz w:val="24"/>
          <w:szCs w:val="24"/>
        </w:rPr>
      </w:pPr>
      <w:r w:rsidRPr="006818DF">
        <w:rPr>
          <w:b/>
          <w:bCs/>
          <w:i/>
          <w:iCs/>
          <w:sz w:val="24"/>
          <w:szCs w:val="24"/>
        </w:rPr>
        <w:t>Communication: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Communication is the means of exchanging or conveying information, which can be easily accomplished by smart sensor. This is very helpful as sensor can broadcast information about its own status and measurement uncertainty.</w:t>
      </w:r>
    </w:p>
    <w:p w:rsidR="00B276E0" w:rsidRPr="006818DF" w:rsidRDefault="00AC2865" w:rsidP="00A55B5A">
      <w:pPr>
        <w:pBdr>
          <w:bottom w:val="single" w:sz="4" w:space="1" w:color="auto"/>
        </w:pBdr>
        <w:ind w:left="408"/>
        <w:rPr>
          <w:sz w:val="24"/>
          <w:szCs w:val="24"/>
        </w:rPr>
      </w:pPr>
      <w:r w:rsidRPr="006818DF">
        <w:rPr>
          <w:b/>
          <w:bCs/>
          <w:i/>
          <w:iCs/>
          <w:sz w:val="24"/>
          <w:szCs w:val="24"/>
        </w:rPr>
        <w:t>Multisensing:</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Some smart sensor also has ability to measure more than one physical or chemical variable simultaneously. A single smart sensor can measure pressure, temperature, humidity gas flow, and infrared, chemical reaction surface acoustic vapor etc [1].</w:t>
      </w:r>
    </w:p>
    <w:p w:rsidR="00B276E0" w:rsidRPr="006818DF" w:rsidRDefault="00AC2865" w:rsidP="00A55B5A">
      <w:pPr>
        <w:pBdr>
          <w:bottom w:val="single" w:sz="4" w:space="1" w:color="auto"/>
        </w:pBdr>
        <w:ind w:left="408"/>
        <w:rPr>
          <w:sz w:val="24"/>
          <w:szCs w:val="24"/>
        </w:rPr>
      </w:pPr>
      <w:r w:rsidRPr="006818DF">
        <w:rPr>
          <w:b/>
          <w:bCs/>
          <w:sz w:val="24"/>
          <w:szCs w:val="24"/>
        </w:rPr>
        <w:t>System Reliability [1]</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System reliability is significantly improved due to the utilization of smart sensors. One is due to the reduction in system wiring and second is the ability of the sensor to diagnose its own faults and their effect.</w:t>
      </w:r>
    </w:p>
    <w:p w:rsidR="00B276E0" w:rsidRPr="006818DF" w:rsidRDefault="00AC2865" w:rsidP="00A55B5A">
      <w:pPr>
        <w:pBdr>
          <w:bottom w:val="single" w:sz="4" w:space="1" w:color="auto"/>
        </w:pBdr>
        <w:ind w:left="408"/>
        <w:rPr>
          <w:sz w:val="24"/>
          <w:szCs w:val="24"/>
        </w:rPr>
      </w:pPr>
      <w:r w:rsidRPr="006818DF">
        <w:rPr>
          <w:b/>
          <w:bCs/>
          <w:sz w:val="24"/>
          <w:szCs w:val="24"/>
        </w:rPr>
        <w:t>Better Signal to Noise Ratio</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The electrical output of most of the sensors is very weak and if this transmitted through long wires at lot of noise may get coupled. But by employing smart sensor this problem can be avoided.</w:t>
      </w:r>
    </w:p>
    <w:p w:rsidR="00B276E0" w:rsidRPr="006818DF" w:rsidRDefault="00AC2865" w:rsidP="00A55B5A">
      <w:pPr>
        <w:numPr>
          <w:ilvl w:val="0"/>
          <w:numId w:val="38"/>
        </w:numPr>
        <w:pBdr>
          <w:bottom w:val="single" w:sz="4" w:space="1" w:color="auto"/>
        </w:pBdr>
        <w:rPr>
          <w:sz w:val="24"/>
          <w:szCs w:val="24"/>
        </w:rPr>
      </w:pPr>
      <w:r w:rsidRPr="006818DF">
        <w:rPr>
          <w:b/>
          <w:bCs/>
          <w:sz w:val="24"/>
          <w:szCs w:val="24"/>
        </w:rPr>
        <w:t>Improvement in characteristics [2]</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b/>
          <w:bCs/>
          <w:i/>
          <w:iCs/>
          <w:sz w:val="24"/>
          <w:szCs w:val="24"/>
        </w:rPr>
        <w:t>Non-linearity:</w:t>
      </w:r>
      <w:r w:rsidRPr="006818DF">
        <w:rPr>
          <w:i/>
          <w:iCs/>
          <w:sz w:val="24"/>
          <w:szCs w:val="24"/>
        </w:rPr>
        <w:t xml:space="preserve"> </w:t>
      </w:r>
      <w:r w:rsidRPr="006818DF">
        <w:rPr>
          <w:sz w:val="24"/>
          <w:szCs w:val="24"/>
        </w:rPr>
        <w:t>Many of the sensors show some non-linearity, by using on-chip feedback systems or look up tables we can improve linearity.</w:t>
      </w:r>
    </w:p>
    <w:p w:rsidR="00B276E0" w:rsidRPr="006818DF" w:rsidRDefault="00AC2865" w:rsidP="00A55B5A">
      <w:pPr>
        <w:pBdr>
          <w:bottom w:val="single" w:sz="4" w:space="1" w:color="auto"/>
        </w:pBdr>
        <w:ind w:left="408"/>
        <w:rPr>
          <w:sz w:val="24"/>
          <w:szCs w:val="24"/>
        </w:rPr>
      </w:pPr>
      <w:r w:rsidRPr="006818DF">
        <w:rPr>
          <w:b/>
          <w:bCs/>
          <w:i/>
          <w:iCs/>
          <w:sz w:val="24"/>
          <w:szCs w:val="24"/>
        </w:rPr>
        <w:t>Cross-sensitivity</w:t>
      </w:r>
      <w:r w:rsidRPr="006818DF">
        <w:rPr>
          <w:i/>
          <w:iCs/>
          <w:sz w:val="24"/>
          <w:szCs w:val="24"/>
        </w:rPr>
        <w:t xml:space="preserve">: </w:t>
      </w:r>
      <w:r w:rsidRPr="006818DF">
        <w:rPr>
          <w:sz w:val="24"/>
          <w:szCs w:val="24"/>
        </w:rPr>
        <w:t>Most of the sensors show an undesirable sensitivity to strain and temperature.</w:t>
      </w:r>
    </w:p>
    <w:p w:rsidR="00B276E0" w:rsidRPr="006818DF" w:rsidRDefault="00AC2865" w:rsidP="00A55B5A">
      <w:pPr>
        <w:pBdr>
          <w:bottom w:val="single" w:sz="4" w:space="1" w:color="auto"/>
        </w:pBdr>
        <w:ind w:left="408"/>
        <w:rPr>
          <w:sz w:val="24"/>
          <w:szCs w:val="24"/>
        </w:rPr>
      </w:pPr>
      <w:r w:rsidRPr="006818DF">
        <w:rPr>
          <w:sz w:val="24"/>
          <w:szCs w:val="24"/>
        </w:rPr>
        <w:t>Incorporating relevant sensing elements and circuits on the same chip can reduce the cross-sensitivity.</w:t>
      </w:r>
    </w:p>
    <w:p w:rsidR="00B276E0" w:rsidRPr="006818DF" w:rsidRDefault="00AC2865" w:rsidP="00A55B5A">
      <w:pPr>
        <w:pBdr>
          <w:bottom w:val="single" w:sz="4" w:space="1" w:color="auto"/>
        </w:pBdr>
        <w:ind w:left="408"/>
        <w:rPr>
          <w:sz w:val="24"/>
          <w:szCs w:val="24"/>
        </w:rPr>
      </w:pPr>
      <w:r w:rsidRPr="006818DF">
        <w:rPr>
          <w:b/>
          <w:bCs/>
          <w:i/>
          <w:iCs/>
          <w:sz w:val="24"/>
          <w:szCs w:val="24"/>
        </w:rPr>
        <w:t>Offset</w:t>
      </w:r>
      <w:r w:rsidRPr="006818DF">
        <w:rPr>
          <w:i/>
          <w:iCs/>
          <w:sz w:val="24"/>
          <w:szCs w:val="24"/>
        </w:rPr>
        <w:t xml:space="preserve">: </w:t>
      </w:r>
      <w:r w:rsidRPr="006818DF">
        <w:rPr>
          <w:sz w:val="24"/>
          <w:szCs w:val="24"/>
        </w:rPr>
        <w:t>Offset adjustment requires expensive trimming procedures and even this offsets tend to drift. This is very well reduced by sensitivity reduction method.</w:t>
      </w:r>
    </w:p>
    <w:p w:rsidR="00B276E0" w:rsidRPr="006818DF" w:rsidRDefault="00AC2865" w:rsidP="00A55B5A">
      <w:pPr>
        <w:pBdr>
          <w:bottom w:val="single" w:sz="4" w:space="1" w:color="auto"/>
        </w:pBdr>
        <w:ind w:left="408"/>
        <w:rPr>
          <w:sz w:val="24"/>
          <w:szCs w:val="24"/>
        </w:rPr>
      </w:pPr>
      <w:r w:rsidRPr="006818DF">
        <w:rPr>
          <w:b/>
          <w:bCs/>
          <w:i/>
          <w:iCs/>
          <w:sz w:val="24"/>
          <w:szCs w:val="24"/>
        </w:rPr>
        <w:lastRenderedPageBreak/>
        <w:t>Parameter drift and component values</w:t>
      </w:r>
      <w:r w:rsidRPr="006818DF">
        <w:rPr>
          <w:i/>
          <w:iCs/>
          <w:sz w:val="24"/>
          <w:szCs w:val="24"/>
        </w:rPr>
        <w:t xml:space="preserve">: </w:t>
      </w:r>
      <w:r w:rsidRPr="006818DF">
        <w:rPr>
          <w:sz w:val="24"/>
          <w:szCs w:val="24"/>
        </w:rPr>
        <w:t>These are functions of time. This can be solved by automatic calibration. </w:t>
      </w:r>
    </w:p>
    <w:p w:rsidR="00B276E0" w:rsidRPr="006818DF" w:rsidRDefault="00AC2865" w:rsidP="00A55B5A">
      <w:pPr>
        <w:numPr>
          <w:ilvl w:val="0"/>
          <w:numId w:val="38"/>
        </w:numPr>
        <w:pBdr>
          <w:bottom w:val="single" w:sz="4" w:space="1" w:color="auto"/>
        </w:pBdr>
        <w:rPr>
          <w:sz w:val="24"/>
          <w:szCs w:val="24"/>
        </w:rPr>
      </w:pPr>
      <w:r w:rsidRPr="006818DF">
        <w:rPr>
          <w:b/>
          <w:bCs/>
          <w:sz w:val="24"/>
          <w:szCs w:val="24"/>
        </w:rPr>
        <w:t>General Architecture of smart sensor:</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One can easily propose a general architecture of smart sensor from its definition, functions. From the definition of smart sensor it seems that it is similar to a data acquisition system, the only difference being the presence of complete system on a single silicon chip. In addition to this it has on–chip offset and temperature compensation. A general architecture of smart sensor consists of following important</w:t>
      </w:r>
    </w:p>
    <w:p w:rsidR="00B276E0" w:rsidRPr="006818DF" w:rsidRDefault="00AC2865" w:rsidP="00A55B5A">
      <w:pPr>
        <w:pBdr>
          <w:bottom w:val="single" w:sz="4" w:space="1" w:color="auto"/>
        </w:pBdr>
        <w:ind w:left="408"/>
        <w:rPr>
          <w:sz w:val="24"/>
          <w:szCs w:val="24"/>
        </w:rPr>
      </w:pPr>
      <w:r w:rsidRPr="006818DF">
        <w:rPr>
          <w:sz w:val="24"/>
          <w:szCs w:val="24"/>
        </w:rPr>
        <w:t>components:</w:t>
      </w:r>
    </w:p>
    <w:p w:rsidR="00B276E0" w:rsidRPr="006818DF" w:rsidRDefault="00AC2865" w:rsidP="00A55B5A">
      <w:pPr>
        <w:pBdr>
          <w:bottom w:val="single" w:sz="4" w:space="1" w:color="auto"/>
        </w:pBdr>
        <w:ind w:left="408"/>
        <w:rPr>
          <w:sz w:val="24"/>
          <w:szCs w:val="24"/>
        </w:rPr>
      </w:pPr>
      <w:r w:rsidRPr="006818DF">
        <w:rPr>
          <w:sz w:val="24"/>
          <w:szCs w:val="24"/>
        </w:rPr>
        <w:t>Sensing element/transduction element,</w:t>
      </w:r>
    </w:p>
    <w:p w:rsidR="00B276E0" w:rsidRPr="006818DF" w:rsidRDefault="00AC2865" w:rsidP="00A55B5A">
      <w:pPr>
        <w:pBdr>
          <w:bottom w:val="single" w:sz="4" w:space="1" w:color="auto"/>
        </w:pBdr>
        <w:ind w:left="408"/>
        <w:rPr>
          <w:sz w:val="24"/>
          <w:szCs w:val="24"/>
        </w:rPr>
      </w:pPr>
      <w:r w:rsidRPr="006818DF">
        <w:rPr>
          <w:sz w:val="24"/>
          <w:szCs w:val="24"/>
        </w:rPr>
        <w:t>Amplifier,</w:t>
      </w:r>
    </w:p>
    <w:p w:rsidR="00B276E0" w:rsidRPr="006818DF" w:rsidRDefault="00AC2865" w:rsidP="00A55B5A">
      <w:pPr>
        <w:pBdr>
          <w:bottom w:val="single" w:sz="4" w:space="1" w:color="auto"/>
        </w:pBdr>
        <w:ind w:left="408"/>
        <w:rPr>
          <w:sz w:val="24"/>
          <w:szCs w:val="24"/>
        </w:rPr>
      </w:pPr>
      <w:r w:rsidRPr="006818DF">
        <w:rPr>
          <w:sz w:val="24"/>
          <w:szCs w:val="24"/>
        </w:rPr>
        <w:t>Sample and hold,</w:t>
      </w:r>
    </w:p>
    <w:p w:rsidR="00B276E0" w:rsidRPr="006818DF" w:rsidRDefault="00AC2865" w:rsidP="00A55B5A">
      <w:pPr>
        <w:pBdr>
          <w:bottom w:val="single" w:sz="4" w:space="1" w:color="auto"/>
        </w:pBdr>
        <w:ind w:left="408"/>
        <w:rPr>
          <w:sz w:val="24"/>
          <w:szCs w:val="24"/>
        </w:rPr>
      </w:pPr>
      <w:r w:rsidRPr="006818DF">
        <w:rPr>
          <w:sz w:val="24"/>
          <w:szCs w:val="24"/>
        </w:rPr>
        <w:t>Analog multiplexer,</w:t>
      </w:r>
    </w:p>
    <w:p w:rsidR="00B276E0" w:rsidRPr="006818DF" w:rsidRDefault="00AC2865" w:rsidP="00A55B5A">
      <w:pPr>
        <w:pBdr>
          <w:bottom w:val="single" w:sz="4" w:space="1" w:color="auto"/>
        </w:pBdr>
        <w:ind w:left="408"/>
        <w:rPr>
          <w:sz w:val="24"/>
          <w:szCs w:val="24"/>
        </w:rPr>
      </w:pPr>
      <w:r w:rsidRPr="006818DF">
        <w:rPr>
          <w:sz w:val="24"/>
          <w:szCs w:val="24"/>
        </w:rPr>
        <w:t>Analog to digital converter (ADC),</w:t>
      </w:r>
    </w:p>
    <w:p w:rsidR="00B276E0" w:rsidRPr="006818DF" w:rsidRDefault="00AC2865" w:rsidP="00A55B5A">
      <w:pPr>
        <w:pBdr>
          <w:bottom w:val="single" w:sz="4" w:space="1" w:color="auto"/>
        </w:pBdr>
        <w:ind w:left="408"/>
        <w:rPr>
          <w:sz w:val="24"/>
          <w:szCs w:val="24"/>
        </w:rPr>
      </w:pPr>
      <w:r w:rsidRPr="006818DF">
        <w:rPr>
          <w:sz w:val="24"/>
          <w:szCs w:val="24"/>
        </w:rPr>
        <w:t>Offset and temperature compensation,</w:t>
      </w:r>
    </w:p>
    <w:p w:rsidR="00B276E0" w:rsidRPr="006818DF" w:rsidRDefault="00AC2865" w:rsidP="00A55B5A">
      <w:pPr>
        <w:pBdr>
          <w:bottom w:val="single" w:sz="4" w:space="1" w:color="auto"/>
        </w:pBdr>
        <w:ind w:left="408"/>
        <w:rPr>
          <w:sz w:val="24"/>
          <w:szCs w:val="24"/>
        </w:rPr>
      </w:pPr>
      <w:r w:rsidRPr="006818DF">
        <w:rPr>
          <w:sz w:val="24"/>
          <w:szCs w:val="24"/>
        </w:rPr>
        <w:t>Digital to analog converter (DAC),</w:t>
      </w:r>
    </w:p>
    <w:p w:rsidR="00B276E0" w:rsidRPr="006818DF" w:rsidRDefault="00AC2865" w:rsidP="00A55B5A">
      <w:pPr>
        <w:pBdr>
          <w:bottom w:val="single" w:sz="4" w:space="1" w:color="auto"/>
        </w:pBdr>
        <w:ind w:left="408"/>
        <w:rPr>
          <w:sz w:val="24"/>
          <w:szCs w:val="24"/>
        </w:rPr>
      </w:pPr>
      <w:r w:rsidRPr="006818DF">
        <w:rPr>
          <w:sz w:val="24"/>
          <w:szCs w:val="24"/>
        </w:rPr>
        <w:t>Memory,</w:t>
      </w:r>
    </w:p>
    <w:p w:rsidR="00B276E0" w:rsidRPr="006818DF" w:rsidRDefault="00AC2865" w:rsidP="00A55B5A">
      <w:pPr>
        <w:pBdr>
          <w:bottom w:val="single" w:sz="4" w:space="1" w:color="auto"/>
        </w:pBdr>
        <w:ind w:left="408"/>
        <w:rPr>
          <w:sz w:val="24"/>
          <w:szCs w:val="24"/>
        </w:rPr>
      </w:pPr>
      <w:r w:rsidRPr="006818DF">
        <w:rPr>
          <w:sz w:val="24"/>
          <w:szCs w:val="24"/>
        </w:rPr>
        <w:t>Serial communication and</w:t>
      </w:r>
    </w:p>
    <w:p w:rsidR="00B276E0" w:rsidRPr="006818DF" w:rsidRDefault="00AC2865" w:rsidP="00A55B5A">
      <w:pPr>
        <w:pBdr>
          <w:bottom w:val="single" w:sz="4" w:space="1" w:color="auto"/>
        </w:pBdr>
        <w:ind w:left="408"/>
        <w:rPr>
          <w:sz w:val="24"/>
          <w:szCs w:val="24"/>
        </w:rPr>
      </w:pPr>
      <w:r w:rsidRPr="006818DF">
        <w:rPr>
          <w:sz w:val="24"/>
          <w:szCs w:val="24"/>
        </w:rPr>
        <w:t>Processor</w:t>
      </w:r>
    </w:p>
    <w:p w:rsidR="00B276E0" w:rsidRPr="006818DF" w:rsidRDefault="00AC2865" w:rsidP="00A55B5A">
      <w:pPr>
        <w:pBdr>
          <w:bottom w:val="single" w:sz="4" w:space="1" w:color="auto"/>
        </w:pBdr>
        <w:ind w:left="408"/>
        <w:rPr>
          <w:sz w:val="24"/>
          <w:szCs w:val="24"/>
        </w:rPr>
      </w:pPr>
      <w:r w:rsidRPr="006818DF">
        <w:rPr>
          <w:sz w:val="24"/>
          <w:szCs w:val="24"/>
        </w:rPr>
        <w:t xml:space="preserve">The generalized architecture of smart sensor is shown below: </w:t>
      </w:r>
    </w:p>
    <w:p w:rsidR="00E26C21" w:rsidRPr="006818DF" w:rsidRDefault="00E26C21" w:rsidP="00A55B5A">
      <w:pPr>
        <w:pBdr>
          <w:bottom w:val="single" w:sz="4" w:space="1" w:color="auto"/>
        </w:pBdr>
        <w:ind w:left="408"/>
        <w:rPr>
          <w:sz w:val="24"/>
          <w:szCs w:val="24"/>
        </w:rPr>
      </w:pPr>
      <w:r w:rsidRPr="006818DF">
        <w:rPr>
          <w:noProof/>
          <w:sz w:val="24"/>
          <w:szCs w:val="24"/>
        </w:rPr>
        <w:lastRenderedPageBreak/>
        <w:drawing>
          <wp:inline distT="0" distB="0" distL="0" distR="0">
            <wp:extent cx="5943600" cy="4933315"/>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srcRect/>
                    <a:stretch>
                      <a:fillRect/>
                    </a:stretch>
                  </pic:blipFill>
                  <pic:spPr bwMode="auto">
                    <a:xfrm>
                      <a:off x="0" y="0"/>
                      <a:ext cx="5943600" cy="4933315"/>
                    </a:xfrm>
                    <a:prstGeom prst="rect">
                      <a:avLst/>
                    </a:prstGeom>
                    <a:noFill/>
                    <a:ln w="9525">
                      <a:noFill/>
                      <a:miter lim="800000"/>
                      <a:headEnd/>
                      <a:tailEnd/>
                    </a:ln>
                  </pic:spPr>
                </pic:pic>
              </a:graphicData>
            </a:graphic>
          </wp:inline>
        </w:drawing>
      </w:r>
    </w:p>
    <w:p w:rsidR="00B276E0" w:rsidRPr="006818DF" w:rsidRDefault="00AC2865" w:rsidP="00A55B5A">
      <w:pPr>
        <w:pBdr>
          <w:bottom w:val="single" w:sz="4" w:space="1" w:color="auto"/>
        </w:pBdr>
        <w:ind w:left="408"/>
        <w:rPr>
          <w:sz w:val="24"/>
          <w:szCs w:val="24"/>
        </w:rPr>
      </w:pPr>
      <w:r w:rsidRPr="006818DF">
        <w:rPr>
          <w:b/>
          <w:bCs/>
          <w:sz w:val="24"/>
          <w:szCs w:val="24"/>
        </w:rPr>
        <w:t>Description of Smart Sensor Architecture</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Architecture of smart sensor is shown. In the architecture shown A1, A2…An and S/H1, S/H2…S/Hn are the amplifiers and sample and hold circuit corresponding to different sensing element respectively. So as to get a digital form of an analog signal the analog signal is periodically sampled (its instantaneous value is acquired by circuit), and that constant value is held and is converted into a digital words. Any type of ADC must contain or proceeded by, a circuit that holds the voltage at the input to the ADC converter constant during the entire conversion time. Conversion times vary widely, from nanoseconds (for flash ADCs) to</w:t>
      </w:r>
    </w:p>
    <w:p w:rsidR="00B276E0" w:rsidRPr="006818DF" w:rsidRDefault="00AC2865" w:rsidP="00A55B5A">
      <w:pPr>
        <w:pBdr>
          <w:bottom w:val="single" w:sz="4" w:space="1" w:color="auto"/>
        </w:pBdr>
        <w:ind w:left="408"/>
        <w:rPr>
          <w:sz w:val="24"/>
          <w:szCs w:val="24"/>
        </w:rPr>
      </w:pPr>
      <w:r w:rsidRPr="006818DF">
        <w:rPr>
          <w:sz w:val="24"/>
          <w:szCs w:val="24"/>
        </w:rPr>
        <w:t>microseconds (successive approximation ADC) to hundreds of microseconds (for dual slope integrator ADCs). ADC starts conversion when it receives start of conversion signal (SOC) from the processor and after conversion is over it gives end of conversion signal to the processor. Outputs of all the sample and hold circuits are multiplexed together so that we can use a single ADC, which will reduce the cost of the chip. Offset compensation and correction comprises of an ADC for measuring a reference voltage and other for the zero. Dedicating two channels of the multiplexer and using only one ADC for whole system can avoid the addition of ADC for this. This is helpful in offset correction and zero compensation of gain due to temperature drifts of acquisition chain. In addition to this smart sensor also include internal memory so that</w:t>
      </w:r>
    </w:p>
    <w:p w:rsidR="00B276E0" w:rsidRPr="006818DF" w:rsidRDefault="00AC2865" w:rsidP="00A55B5A">
      <w:pPr>
        <w:pBdr>
          <w:bottom w:val="single" w:sz="4" w:space="1" w:color="auto"/>
        </w:pBdr>
        <w:ind w:left="408"/>
        <w:rPr>
          <w:sz w:val="24"/>
          <w:szCs w:val="24"/>
        </w:rPr>
      </w:pPr>
      <w:r w:rsidRPr="006818DF">
        <w:rPr>
          <w:sz w:val="24"/>
          <w:szCs w:val="24"/>
        </w:rPr>
        <w:t>we can store the data and program required.</w:t>
      </w:r>
    </w:p>
    <w:p w:rsidR="00B276E0" w:rsidRPr="006818DF" w:rsidRDefault="00AC2865" w:rsidP="00A55B5A">
      <w:pPr>
        <w:pBdr>
          <w:bottom w:val="single" w:sz="4" w:space="1" w:color="auto"/>
        </w:pBdr>
        <w:ind w:left="408"/>
        <w:rPr>
          <w:sz w:val="24"/>
          <w:szCs w:val="24"/>
        </w:rPr>
      </w:pPr>
      <w:r w:rsidRPr="006818DF">
        <w:rPr>
          <w:b/>
          <w:bCs/>
          <w:sz w:val="24"/>
          <w:szCs w:val="24"/>
        </w:rPr>
        <w:lastRenderedPageBreak/>
        <w:t>Block Level Design Considerations for Smart Sensor [3]</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 xml:space="preserve">Design choice of smart sensor depends on the specific application for which the sensor is required and also related to specific industry. Normally a smart sensor will utilize inputs form one or more sensor elements either to generate an output signal or to generate a correction signals which are applied to the primary output. This includes design of circuitry to take output of raw sensor elements and generate compensated and linearized sensor output. </w:t>
      </w:r>
    </w:p>
    <w:p w:rsidR="00B276E0" w:rsidRPr="006818DF" w:rsidRDefault="00A55B5A" w:rsidP="00A55B5A">
      <w:pPr>
        <w:pBdr>
          <w:bottom w:val="single" w:sz="4" w:space="1" w:color="auto"/>
        </w:pBdr>
        <w:ind w:left="408"/>
        <w:rPr>
          <w:sz w:val="24"/>
          <w:szCs w:val="24"/>
        </w:rPr>
      </w:pPr>
      <w:r>
        <w:rPr>
          <w:b/>
          <w:bCs/>
          <w:sz w:val="24"/>
          <w:szCs w:val="24"/>
        </w:rPr>
        <w:t>7.</w:t>
      </w:r>
      <w:r w:rsidR="00AC2865" w:rsidRPr="006818DF">
        <w:rPr>
          <w:b/>
          <w:bCs/>
          <w:sz w:val="24"/>
          <w:szCs w:val="24"/>
        </w:rPr>
        <w:t>1 Functions within electronics:</w:t>
      </w:r>
      <w:r w:rsidR="00AC2865"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The smart sensor contains some or all of the following functions</w:t>
      </w:r>
      <w:r w:rsidRPr="006818DF">
        <w:rPr>
          <w:b/>
          <w:bCs/>
          <w:i/>
          <w:iCs/>
          <w:sz w:val="24"/>
          <w:szCs w:val="24"/>
        </w:rPr>
        <w:t xml:space="preserve"> </w:t>
      </w:r>
    </w:p>
    <w:p w:rsidR="00B276E0" w:rsidRPr="006818DF" w:rsidRDefault="00AC2865" w:rsidP="00A55B5A">
      <w:pPr>
        <w:pBdr>
          <w:bottom w:val="single" w:sz="4" w:space="1" w:color="auto"/>
        </w:pBdr>
        <w:ind w:left="408"/>
        <w:rPr>
          <w:sz w:val="24"/>
          <w:szCs w:val="24"/>
        </w:rPr>
      </w:pPr>
      <w:r w:rsidRPr="006818DF">
        <w:rPr>
          <w:b/>
          <w:bCs/>
          <w:i/>
          <w:iCs/>
          <w:sz w:val="24"/>
          <w:szCs w:val="24"/>
        </w:rPr>
        <w:t>Sensor Excitation: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Many a times it is required to alter the sensor excitation over the operating range of a sensor. An example of this is a silicon wheatstone bridge, where the drive voltage is increased with increasing temperature. This is done to compensate for the reduction in sensitivity of the piezoresistors with increase in temperature. A drive stage with temperature dependence can be used which is control by a microprocessor. This will also reduce the calibration time.</w:t>
      </w:r>
    </w:p>
    <w:p w:rsidR="00B276E0" w:rsidRPr="006818DF" w:rsidRDefault="00AC2865" w:rsidP="00A55B5A">
      <w:pPr>
        <w:pBdr>
          <w:bottom w:val="single" w:sz="4" w:space="1" w:color="auto"/>
        </w:pBdr>
        <w:ind w:left="408"/>
        <w:rPr>
          <w:sz w:val="24"/>
          <w:szCs w:val="24"/>
        </w:rPr>
      </w:pPr>
      <w:r w:rsidRPr="006818DF">
        <w:rPr>
          <w:b/>
          <w:bCs/>
          <w:i/>
          <w:iCs/>
          <w:sz w:val="24"/>
          <w:szCs w:val="24"/>
        </w:rPr>
        <w:t>Analogue Input:</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Multiplexing of inputs can be done to avoid duplication of circuit. In multiplexing inputs of same type and range are switched to a common front end. The outputs of sensors are normalized before they are switched and a variable gain stage is included after the multiplexer. This allows the sensitivity variations between the different sensors to be accounted for by a common front-end .In addition to this an offset adjustment is also included in the common front end. The variable gain stage also offers an additional advantage where the input signals are to be sampled by</w:t>
      </w:r>
    </w:p>
    <w:p w:rsidR="00B276E0" w:rsidRPr="006818DF" w:rsidRDefault="00AC2865" w:rsidP="00A55B5A">
      <w:pPr>
        <w:pBdr>
          <w:bottom w:val="single" w:sz="4" w:space="1" w:color="auto"/>
        </w:pBdr>
        <w:ind w:left="408"/>
        <w:rPr>
          <w:sz w:val="24"/>
          <w:szCs w:val="24"/>
        </w:rPr>
      </w:pPr>
      <w:r w:rsidRPr="006818DF">
        <w:rPr>
          <w:sz w:val="24"/>
          <w:szCs w:val="24"/>
        </w:rPr>
        <w:t xml:space="preserve">analog to digital converter (ADC) with fixed reference points. Under such situation gain can be increased at the lower end to increase the sensitivity. </w:t>
      </w:r>
    </w:p>
    <w:p w:rsidR="00B276E0" w:rsidRPr="006818DF" w:rsidRDefault="00AC2865" w:rsidP="00A55B5A">
      <w:pPr>
        <w:pBdr>
          <w:bottom w:val="single" w:sz="4" w:space="1" w:color="auto"/>
        </w:pBdr>
        <w:ind w:left="408"/>
        <w:rPr>
          <w:sz w:val="24"/>
          <w:szCs w:val="24"/>
        </w:rPr>
      </w:pPr>
      <w:r w:rsidRPr="006818DF">
        <w:rPr>
          <w:b/>
          <w:bCs/>
          <w:i/>
          <w:iCs/>
          <w:sz w:val="24"/>
          <w:szCs w:val="24"/>
        </w:rPr>
        <w:t>Data Conversion:</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In case of smart sensor most of the signal processing is done in digital form. This is possible only when we have an ADC along with an anti-aliasing filter. This is because most of the sensor output is in the analog form. Choice of ADC depends on the resolution, bandwidth and complexity of anti-aliasing filter.</w:t>
      </w:r>
    </w:p>
    <w:p w:rsidR="00B276E0" w:rsidRPr="006818DF" w:rsidRDefault="00AC2865" w:rsidP="00A55B5A">
      <w:pPr>
        <w:pBdr>
          <w:bottom w:val="single" w:sz="4" w:space="1" w:color="auto"/>
        </w:pBdr>
        <w:ind w:left="408"/>
        <w:rPr>
          <w:sz w:val="24"/>
          <w:szCs w:val="24"/>
        </w:rPr>
      </w:pPr>
      <w:r w:rsidRPr="006818DF">
        <w:rPr>
          <w:b/>
          <w:bCs/>
          <w:i/>
          <w:iCs/>
          <w:sz w:val="24"/>
          <w:szCs w:val="24"/>
        </w:rPr>
        <w:t>Digital data bus interface:</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The controller embedded in the smart sensor supports communications by digital data bus. The advantages of this are:</w:t>
      </w:r>
    </w:p>
    <w:p w:rsidR="00B276E0" w:rsidRPr="006818DF" w:rsidRDefault="00AC2865" w:rsidP="00A55B5A">
      <w:pPr>
        <w:pBdr>
          <w:bottom w:val="single" w:sz="4" w:space="1" w:color="auto"/>
        </w:pBdr>
        <w:ind w:left="408"/>
        <w:rPr>
          <w:sz w:val="24"/>
          <w:szCs w:val="24"/>
        </w:rPr>
      </w:pPr>
      <w:r w:rsidRPr="006818DF">
        <w:rPr>
          <w:sz w:val="24"/>
          <w:szCs w:val="24"/>
        </w:rPr>
        <w:t>Wiring is reduced considerably</w:t>
      </w:r>
    </w:p>
    <w:p w:rsidR="00B276E0" w:rsidRPr="006818DF" w:rsidRDefault="00AC2865" w:rsidP="00A55B5A">
      <w:pPr>
        <w:pBdr>
          <w:bottom w:val="single" w:sz="4" w:space="1" w:color="auto"/>
        </w:pBdr>
        <w:ind w:left="408"/>
        <w:rPr>
          <w:sz w:val="24"/>
          <w:szCs w:val="24"/>
        </w:rPr>
      </w:pPr>
      <w:r w:rsidRPr="006818DF">
        <w:rPr>
          <w:sz w:val="24"/>
          <w:szCs w:val="24"/>
        </w:rPr>
        <w:t xml:space="preserve">Automatic calibration at production can be simplified. </w:t>
      </w:r>
    </w:p>
    <w:p w:rsidR="00B276E0" w:rsidRPr="006818DF" w:rsidRDefault="00AC2865" w:rsidP="00A55B5A">
      <w:pPr>
        <w:pBdr>
          <w:bottom w:val="single" w:sz="4" w:space="1" w:color="auto"/>
        </w:pBdr>
        <w:ind w:left="408"/>
        <w:rPr>
          <w:sz w:val="24"/>
          <w:szCs w:val="24"/>
        </w:rPr>
      </w:pPr>
      <w:r w:rsidRPr="006818DF">
        <w:rPr>
          <w:b/>
          <w:bCs/>
          <w:i/>
          <w:iCs/>
          <w:sz w:val="24"/>
          <w:szCs w:val="24"/>
        </w:rPr>
        <w:t>Monitoring and diagnostic functions:</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lastRenderedPageBreak/>
        <w:t>In many applications self-test is required. This self-test includes connectivity checking and long-term offset correction.</w:t>
      </w:r>
    </w:p>
    <w:p w:rsidR="00B276E0" w:rsidRPr="006818DF" w:rsidRDefault="00AC2865" w:rsidP="00A55B5A">
      <w:pPr>
        <w:pBdr>
          <w:bottom w:val="single" w:sz="4" w:space="1" w:color="auto"/>
        </w:pBdr>
        <w:ind w:left="408"/>
        <w:rPr>
          <w:sz w:val="24"/>
          <w:szCs w:val="24"/>
        </w:rPr>
      </w:pPr>
      <w:r w:rsidRPr="006818DF">
        <w:rPr>
          <w:b/>
          <w:bCs/>
          <w:i/>
          <w:iCs/>
          <w:sz w:val="24"/>
          <w:szCs w:val="24"/>
        </w:rPr>
        <w:t>Control processor:</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To provide greater flexibility and reduced complexity, a control processor can be used. Control processor can do digital filtering. Another important point is software development. Processor must allow writing codes in higher language as it reduces the development time.</w:t>
      </w:r>
    </w:p>
    <w:p w:rsidR="00B276E0" w:rsidRPr="006818DF" w:rsidRDefault="00A55B5A" w:rsidP="00A55B5A">
      <w:pPr>
        <w:pBdr>
          <w:bottom w:val="single" w:sz="4" w:space="1" w:color="auto"/>
        </w:pBdr>
        <w:ind w:left="408"/>
        <w:rPr>
          <w:sz w:val="24"/>
          <w:szCs w:val="24"/>
        </w:rPr>
      </w:pPr>
      <w:r>
        <w:rPr>
          <w:b/>
          <w:bCs/>
          <w:sz w:val="24"/>
          <w:szCs w:val="24"/>
        </w:rPr>
        <w:t>7.</w:t>
      </w:r>
      <w:r w:rsidR="00AC2865" w:rsidRPr="006818DF">
        <w:rPr>
          <w:b/>
          <w:bCs/>
          <w:sz w:val="24"/>
          <w:szCs w:val="24"/>
        </w:rPr>
        <w:t>2 Level of integration:</w:t>
      </w:r>
      <w:r w:rsidR="00AC2865"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Though it is possible to integrate smart sensor on a single piece of silicon it is unattractive due to cost and performance. Analog processing, digital logic and non-volatile memory (NVRAM), can all be done on same piece of silicon. But compromise must be made that limit the performance of at least one of these functions.</w:t>
      </w:r>
      <w:r w:rsidRPr="006818DF">
        <w:rPr>
          <w:b/>
          <w:bCs/>
          <w:sz w:val="24"/>
          <w:szCs w:val="24"/>
        </w:rPr>
        <w:t> </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b/>
          <w:bCs/>
          <w:sz w:val="24"/>
          <w:szCs w:val="24"/>
        </w:rPr>
        <w:t>Summary of different smart sensors:</w:t>
      </w:r>
      <w:r w:rsidRPr="006818DF">
        <w:rPr>
          <w:sz w:val="24"/>
          <w:szCs w:val="24"/>
        </w:rPr>
        <w:t xml:space="preserve"> </w:t>
      </w:r>
    </w:p>
    <w:p w:rsidR="00B276E0" w:rsidRPr="006818DF" w:rsidRDefault="00AC2865" w:rsidP="00A55B5A">
      <w:pPr>
        <w:pBdr>
          <w:bottom w:val="single" w:sz="4" w:space="1" w:color="auto"/>
        </w:pBdr>
        <w:ind w:left="408"/>
        <w:rPr>
          <w:sz w:val="24"/>
          <w:szCs w:val="24"/>
        </w:rPr>
      </w:pPr>
      <w:r w:rsidRPr="006818DF">
        <w:rPr>
          <w:sz w:val="24"/>
          <w:szCs w:val="24"/>
        </w:rPr>
        <w:t>Some of the smart sensors developed at different research institutes are as follow:</w:t>
      </w:r>
    </w:p>
    <w:p w:rsidR="00B276E0" w:rsidRPr="006818DF" w:rsidRDefault="00AC2865" w:rsidP="00A55B5A">
      <w:pPr>
        <w:pBdr>
          <w:bottom w:val="single" w:sz="4" w:space="1" w:color="auto"/>
        </w:pBdr>
        <w:ind w:left="408"/>
        <w:rPr>
          <w:sz w:val="24"/>
          <w:szCs w:val="24"/>
        </w:rPr>
      </w:pPr>
      <w:r w:rsidRPr="006818DF">
        <w:rPr>
          <w:b/>
          <w:bCs/>
          <w:i/>
          <w:iCs/>
          <w:sz w:val="24"/>
          <w:szCs w:val="24"/>
        </w:rPr>
        <w:t>Optical sensor:</w:t>
      </w:r>
      <w:r w:rsidRPr="006818DF">
        <w:rPr>
          <w:i/>
          <w:iCs/>
          <w:sz w:val="24"/>
          <w:szCs w:val="24"/>
        </w:rPr>
        <w:t xml:space="preserve"> </w:t>
      </w:r>
      <w:r w:rsidRPr="006818DF">
        <w:rPr>
          <w:sz w:val="24"/>
          <w:szCs w:val="24"/>
        </w:rPr>
        <w:t>Optical sensor is one of the examples of smart sensor, which are used for measuring exposure in cameras, optical angle encoders and optical arrays. Similar examples are load cells silicon based pressure sensors [1].</w:t>
      </w:r>
    </w:p>
    <w:p w:rsidR="00B276E0" w:rsidRPr="006818DF" w:rsidRDefault="00AC2865" w:rsidP="00A55B5A">
      <w:pPr>
        <w:pBdr>
          <w:bottom w:val="single" w:sz="4" w:space="1" w:color="auto"/>
        </w:pBdr>
        <w:ind w:left="408"/>
        <w:rPr>
          <w:sz w:val="24"/>
          <w:szCs w:val="24"/>
        </w:rPr>
      </w:pPr>
      <w:r w:rsidRPr="006818DF">
        <w:rPr>
          <w:b/>
          <w:bCs/>
          <w:i/>
          <w:iCs/>
          <w:sz w:val="24"/>
          <w:szCs w:val="24"/>
        </w:rPr>
        <w:t>Infrared detector array</w:t>
      </w:r>
      <w:r w:rsidRPr="006818DF">
        <w:rPr>
          <w:i/>
          <w:iCs/>
          <w:sz w:val="24"/>
          <w:szCs w:val="24"/>
        </w:rPr>
        <w:t xml:space="preserve">: </w:t>
      </w:r>
      <w:r w:rsidRPr="006818DF">
        <w:rPr>
          <w:sz w:val="24"/>
          <w:szCs w:val="24"/>
        </w:rPr>
        <w:t xml:space="preserve">Integrated sensor is the infrared detector array developed at the solid laboratory of the University of Michigan. The Infrared-sensing element was developed using polysilicon –Au thermocouples and thin film dielectric diaphragm to support the thermocouples. On-chip multiplexer was fabricated by using silicon gate MOS processing. This detector operates over a temperature range of 0 to 100 degree centigrade with a 10msec response time. It has a responsiveness of 12V/W.It is a 16*2 element staggered linear array with one lead of each detector connected to a common ground line and other connected to one of the input of 16*1 analog multiplexer. This chip also contains a separate calibration thermopile, polysilicon resistors, and diodes and MOS transistors to allow direct measurements of the cold junction temperature both and the thermoelectric power of the polysilicon lines [1]. </w:t>
      </w:r>
    </w:p>
    <w:p w:rsidR="00B276E0" w:rsidRPr="006818DF" w:rsidRDefault="00AC2865" w:rsidP="00A55B5A">
      <w:pPr>
        <w:pBdr>
          <w:bottom w:val="single" w:sz="4" w:space="1" w:color="auto"/>
        </w:pBdr>
        <w:ind w:left="408"/>
        <w:rPr>
          <w:sz w:val="24"/>
          <w:szCs w:val="24"/>
        </w:rPr>
      </w:pPr>
      <w:r w:rsidRPr="006818DF">
        <w:rPr>
          <w:b/>
          <w:bCs/>
          <w:i/>
          <w:iCs/>
          <w:sz w:val="24"/>
          <w:szCs w:val="24"/>
        </w:rPr>
        <w:t>Accelerometer:</w:t>
      </w:r>
      <w:r w:rsidRPr="006818DF">
        <w:rPr>
          <w:i/>
          <w:iCs/>
          <w:sz w:val="24"/>
          <w:szCs w:val="24"/>
        </w:rPr>
        <w:t xml:space="preserve"> </w:t>
      </w:r>
      <w:r w:rsidRPr="006818DF">
        <w:rPr>
          <w:sz w:val="24"/>
          <w:szCs w:val="24"/>
        </w:rPr>
        <w:t>Accelerometer fabricated at the IBM Research laboratory at San Jose California, which consists of the sensing element and electronics on silicon. The accelerometer itself is a metal-coated SiO2 cantilever beam that is fabricated on silicon chip where the capacitance between the beam and the substrate provides the output signal [1].</w:t>
      </w:r>
    </w:p>
    <w:p w:rsidR="00E26C21" w:rsidRPr="006818DF" w:rsidRDefault="00AC2865" w:rsidP="00A55B5A">
      <w:pPr>
        <w:pBdr>
          <w:bottom w:val="single" w:sz="4" w:space="1" w:color="auto"/>
        </w:pBdr>
        <w:ind w:left="408"/>
        <w:rPr>
          <w:sz w:val="24"/>
          <w:szCs w:val="24"/>
        </w:rPr>
      </w:pPr>
      <w:r w:rsidRPr="006818DF">
        <w:rPr>
          <w:b/>
          <w:bCs/>
          <w:i/>
          <w:iCs/>
          <w:sz w:val="24"/>
          <w:szCs w:val="24"/>
        </w:rPr>
        <w:t>Integrated multisensor:</w:t>
      </w:r>
      <w:r w:rsidRPr="006818DF">
        <w:rPr>
          <w:i/>
          <w:iCs/>
          <w:sz w:val="24"/>
          <w:szCs w:val="24"/>
        </w:rPr>
        <w:t xml:space="preserve"> </w:t>
      </w:r>
      <w:r w:rsidRPr="006818DF">
        <w:rPr>
          <w:sz w:val="24"/>
          <w:szCs w:val="24"/>
        </w:rPr>
        <w:t>Integrated multisensor chip developed at the electronics research Laboratory University of California. This chip contains MOS devices for signal conditioning with on chip sensor, a gas flow sensor, an infrared sensing array, a chemical reaction sensor, a cantilever beam, accelerometer, surface acoustic wave vapor sensor, a tactile sensor array and an infrared charge coupled device imager. This chip was fabricated using conventional silicon planer processing, silicon micromachining and thin deposition techniques [1]. </w:t>
      </w:r>
    </w:p>
    <w:p w:rsidR="00E26C21" w:rsidRPr="006818DF" w:rsidRDefault="00AC2865" w:rsidP="00A55B5A">
      <w:pPr>
        <w:pBdr>
          <w:bottom w:val="single" w:sz="4" w:space="1" w:color="auto"/>
        </w:pBdr>
        <w:ind w:left="408"/>
        <w:rPr>
          <w:sz w:val="24"/>
          <w:szCs w:val="24"/>
        </w:rPr>
      </w:pPr>
      <w:r w:rsidRPr="006818DF">
        <w:rPr>
          <w:sz w:val="24"/>
          <w:szCs w:val="24"/>
        </w:rPr>
        <w:t xml:space="preserve"> </w:t>
      </w:r>
    </w:p>
    <w:p w:rsidR="006818DF" w:rsidRPr="006818DF" w:rsidRDefault="00A55B5A" w:rsidP="006818DF">
      <w:pPr>
        <w:pBdr>
          <w:bottom w:val="single" w:sz="4" w:space="0" w:color="A2A9B1"/>
        </w:pBdr>
        <w:spacing w:after="60" w:line="240" w:lineRule="auto"/>
        <w:outlineLvl w:val="0"/>
        <w:rPr>
          <w:rFonts w:ascii="Georgia" w:eastAsia="Times New Roman" w:hAnsi="Georgia" w:cs="Times New Roman"/>
          <w:color w:val="000000"/>
          <w:kern w:val="36"/>
          <w:sz w:val="24"/>
          <w:szCs w:val="24"/>
        </w:rPr>
      </w:pPr>
      <w:r>
        <w:rPr>
          <w:rFonts w:ascii="Georgia" w:eastAsia="Times New Roman" w:hAnsi="Georgia" w:cs="Times New Roman"/>
          <w:color w:val="000000"/>
          <w:kern w:val="36"/>
          <w:sz w:val="24"/>
          <w:szCs w:val="24"/>
        </w:rPr>
        <w:lastRenderedPageBreak/>
        <w:t>8.</w:t>
      </w:r>
      <w:r w:rsidR="006818DF" w:rsidRPr="006818DF">
        <w:rPr>
          <w:rFonts w:ascii="Georgia" w:eastAsia="Times New Roman" w:hAnsi="Georgia" w:cs="Times New Roman"/>
          <w:color w:val="000000"/>
          <w:kern w:val="36"/>
          <w:sz w:val="24"/>
          <w:szCs w:val="24"/>
        </w:rPr>
        <w:t>Anodic bonding</w:t>
      </w:r>
    </w:p>
    <w:p w:rsidR="006818DF" w:rsidRPr="006818DF" w:rsidRDefault="006818DF" w:rsidP="006818DF">
      <w:pPr>
        <w:shd w:val="clear" w:color="auto" w:fill="FFFFFF"/>
        <w:spacing w:before="120" w:after="120" w:line="240" w:lineRule="auto"/>
        <w:rPr>
          <w:rFonts w:asciiTheme="majorHAnsi" w:eastAsia="Times New Roman" w:hAnsiTheme="majorHAnsi" w:cs="Arial"/>
          <w:color w:val="202122"/>
          <w:sz w:val="24"/>
          <w:szCs w:val="24"/>
        </w:rPr>
      </w:pPr>
      <w:r w:rsidRPr="006818DF">
        <w:rPr>
          <w:rFonts w:asciiTheme="majorHAnsi" w:eastAsia="Times New Roman" w:hAnsiTheme="majorHAnsi" w:cs="Arial"/>
          <w:bCs/>
          <w:color w:val="202122"/>
          <w:sz w:val="24"/>
          <w:szCs w:val="24"/>
        </w:rPr>
        <w:t>Anodic bonding</w:t>
      </w:r>
      <w:r w:rsidRPr="006818DF">
        <w:rPr>
          <w:rFonts w:asciiTheme="majorHAnsi" w:eastAsia="Times New Roman" w:hAnsiTheme="majorHAnsi" w:cs="Arial"/>
          <w:color w:val="202122"/>
          <w:sz w:val="24"/>
          <w:szCs w:val="24"/>
        </w:rPr>
        <w:t> is a </w:t>
      </w:r>
      <w:hyperlink r:id="rId10" w:tooltip="Wafer bonding" w:history="1">
        <w:r w:rsidRPr="006818DF">
          <w:rPr>
            <w:rFonts w:asciiTheme="majorHAnsi" w:eastAsia="Times New Roman" w:hAnsiTheme="majorHAnsi" w:cs="Arial"/>
            <w:color w:val="0645AD"/>
            <w:sz w:val="24"/>
            <w:szCs w:val="24"/>
            <w:u w:val="single"/>
          </w:rPr>
          <w:t>wafer bonding</w:t>
        </w:r>
      </w:hyperlink>
      <w:r w:rsidRPr="006818DF">
        <w:rPr>
          <w:rFonts w:asciiTheme="majorHAnsi" w:eastAsia="Times New Roman" w:hAnsiTheme="majorHAnsi" w:cs="Arial"/>
          <w:color w:val="202122"/>
          <w:sz w:val="24"/>
          <w:szCs w:val="24"/>
        </w:rPr>
        <w:t> process to seal glass to either silicon or metal without introducing an intermediate layer; it is commonly used to seal glass to silicon </w:t>
      </w:r>
      <w:hyperlink r:id="rId11" w:tooltip="Wafer (electronics)" w:history="1">
        <w:r w:rsidRPr="006818DF">
          <w:rPr>
            <w:rFonts w:asciiTheme="majorHAnsi" w:eastAsia="Times New Roman" w:hAnsiTheme="majorHAnsi" w:cs="Arial"/>
            <w:color w:val="0645AD"/>
            <w:sz w:val="24"/>
            <w:szCs w:val="24"/>
            <w:u w:val="single"/>
          </w:rPr>
          <w:t>wafers</w:t>
        </w:r>
      </w:hyperlink>
      <w:r w:rsidRPr="006818DF">
        <w:rPr>
          <w:rFonts w:asciiTheme="majorHAnsi" w:eastAsia="Times New Roman" w:hAnsiTheme="majorHAnsi" w:cs="Arial"/>
          <w:color w:val="202122"/>
          <w:sz w:val="24"/>
          <w:szCs w:val="24"/>
        </w:rPr>
        <w:t> in electronics and microfluidics. This bonding technique, also known as field assisted bonding or electrostatic sealing,</w:t>
      </w:r>
      <w:hyperlink r:id="rId12" w:anchor="cite_note-WP1969-1" w:history="1">
        <w:r w:rsidRPr="006818DF">
          <w:rPr>
            <w:rFonts w:asciiTheme="majorHAnsi" w:eastAsia="Times New Roman" w:hAnsiTheme="majorHAnsi" w:cs="Arial"/>
            <w:color w:val="0645AD"/>
            <w:sz w:val="24"/>
            <w:szCs w:val="24"/>
            <w:u w:val="single"/>
            <w:vertAlign w:val="superscript"/>
          </w:rPr>
          <w:t>[1]</w:t>
        </w:r>
      </w:hyperlink>
      <w:r w:rsidRPr="006818DF">
        <w:rPr>
          <w:rFonts w:asciiTheme="majorHAnsi" w:eastAsia="Times New Roman" w:hAnsiTheme="majorHAnsi" w:cs="Arial"/>
          <w:color w:val="202122"/>
          <w:sz w:val="24"/>
          <w:szCs w:val="24"/>
        </w:rPr>
        <w:t> is mostly used for connecting </w:t>
      </w:r>
      <w:hyperlink r:id="rId13" w:tooltip="Silicon" w:history="1">
        <w:r w:rsidRPr="006818DF">
          <w:rPr>
            <w:rFonts w:asciiTheme="majorHAnsi" w:eastAsia="Times New Roman" w:hAnsiTheme="majorHAnsi" w:cs="Arial"/>
            <w:color w:val="0645AD"/>
            <w:sz w:val="24"/>
            <w:szCs w:val="24"/>
            <w:u w:val="single"/>
          </w:rPr>
          <w:t>silicon</w:t>
        </w:r>
      </w:hyperlink>
      <w:r w:rsidRPr="006818DF">
        <w:rPr>
          <w:rFonts w:asciiTheme="majorHAnsi" w:eastAsia="Times New Roman" w:hAnsiTheme="majorHAnsi" w:cs="Arial"/>
          <w:color w:val="202122"/>
          <w:sz w:val="24"/>
          <w:szCs w:val="24"/>
        </w:rPr>
        <w:t>/</w:t>
      </w:r>
      <w:hyperlink r:id="rId14" w:tooltip="Glass" w:history="1">
        <w:r w:rsidRPr="006818DF">
          <w:rPr>
            <w:rFonts w:asciiTheme="majorHAnsi" w:eastAsia="Times New Roman" w:hAnsiTheme="majorHAnsi" w:cs="Arial"/>
            <w:color w:val="0645AD"/>
            <w:sz w:val="24"/>
            <w:szCs w:val="24"/>
            <w:u w:val="single"/>
          </w:rPr>
          <w:t>glass</w:t>
        </w:r>
      </w:hyperlink>
      <w:r w:rsidRPr="006818DF">
        <w:rPr>
          <w:rFonts w:asciiTheme="majorHAnsi" w:eastAsia="Times New Roman" w:hAnsiTheme="majorHAnsi" w:cs="Arial"/>
          <w:color w:val="202122"/>
          <w:sz w:val="24"/>
          <w:szCs w:val="24"/>
        </w:rPr>
        <w:t> and </w:t>
      </w:r>
      <w:hyperlink r:id="rId15" w:tooltip="Metal" w:history="1">
        <w:r w:rsidRPr="006818DF">
          <w:rPr>
            <w:rFonts w:asciiTheme="majorHAnsi" w:eastAsia="Times New Roman" w:hAnsiTheme="majorHAnsi" w:cs="Arial"/>
            <w:color w:val="0645AD"/>
            <w:sz w:val="24"/>
            <w:szCs w:val="24"/>
            <w:u w:val="single"/>
          </w:rPr>
          <w:t>metal</w:t>
        </w:r>
      </w:hyperlink>
      <w:r w:rsidRPr="006818DF">
        <w:rPr>
          <w:rFonts w:asciiTheme="majorHAnsi" w:eastAsia="Times New Roman" w:hAnsiTheme="majorHAnsi" w:cs="Arial"/>
          <w:color w:val="202122"/>
          <w:sz w:val="24"/>
          <w:szCs w:val="24"/>
        </w:rPr>
        <w:t>/</w:t>
      </w:r>
      <w:hyperlink r:id="rId16" w:tooltip="Glass" w:history="1">
        <w:r w:rsidRPr="006818DF">
          <w:rPr>
            <w:rFonts w:asciiTheme="majorHAnsi" w:eastAsia="Times New Roman" w:hAnsiTheme="majorHAnsi" w:cs="Arial"/>
            <w:color w:val="0645AD"/>
            <w:sz w:val="24"/>
            <w:szCs w:val="24"/>
            <w:u w:val="single"/>
          </w:rPr>
          <w:t>glass</w:t>
        </w:r>
      </w:hyperlink>
      <w:r w:rsidRPr="006818DF">
        <w:rPr>
          <w:rFonts w:asciiTheme="majorHAnsi" w:eastAsia="Times New Roman" w:hAnsiTheme="majorHAnsi" w:cs="Arial"/>
          <w:color w:val="202122"/>
          <w:sz w:val="24"/>
          <w:szCs w:val="24"/>
        </w:rPr>
        <w:t> through </w:t>
      </w:r>
      <w:hyperlink r:id="rId17" w:tooltip="Electric field" w:history="1">
        <w:r w:rsidRPr="006818DF">
          <w:rPr>
            <w:rFonts w:asciiTheme="majorHAnsi" w:eastAsia="Times New Roman" w:hAnsiTheme="majorHAnsi" w:cs="Arial"/>
            <w:color w:val="0645AD"/>
            <w:sz w:val="24"/>
            <w:szCs w:val="24"/>
            <w:u w:val="single"/>
          </w:rPr>
          <w:t>electric fields</w:t>
        </w:r>
      </w:hyperlink>
      <w:r w:rsidRPr="006818DF">
        <w:rPr>
          <w:rFonts w:asciiTheme="majorHAnsi" w:eastAsia="Times New Roman" w:hAnsiTheme="majorHAnsi" w:cs="Arial"/>
          <w:color w:val="202122"/>
          <w:sz w:val="24"/>
          <w:szCs w:val="24"/>
        </w:rPr>
        <w:t>. The requirements for anodic bonding are clean and even wafer surfaces and atomic contact between the bonding substrates through a sufficiently powerful electrostatic field. Also necessary is the use of borosilicate glass containing a high concentration of alkali ions. The </w:t>
      </w:r>
      <w:hyperlink r:id="rId18" w:tooltip="Coefficient of thermal expansion" w:history="1">
        <w:r w:rsidRPr="006818DF">
          <w:rPr>
            <w:rFonts w:asciiTheme="majorHAnsi" w:eastAsia="Times New Roman" w:hAnsiTheme="majorHAnsi" w:cs="Arial"/>
            <w:color w:val="0645AD"/>
            <w:sz w:val="24"/>
            <w:szCs w:val="24"/>
            <w:u w:val="single"/>
          </w:rPr>
          <w:t>coefficient of thermal expansion</w:t>
        </w:r>
      </w:hyperlink>
      <w:r w:rsidRPr="006818DF">
        <w:rPr>
          <w:rFonts w:asciiTheme="majorHAnsi" w:eastAsia="Times New Roman" w:hAnsiTheme="majorHAnsi" w:cs="Arial"/>
          <w:color w:val="202122"/>
          <w:sz w:val="24"/>
          <w:szCs w:val="24"/>
        </w:rPr>
        <w:t> (CTE) of the processed glass needs to be similar to those of the bonding partner.</w:t>
      </w:r>
      <w:hyperlink r:id="rId19" w:anchor="cite_note-WFG2003-2" w:history="1">
        <w:r w:rsidRPr="006818DF">
          <w:rPr>
            <w:rFonts w:asciiTheme="majorHAnsi" w:eastAsia="Times New Roman" w:hAnsiTheme="majorHAnsi" w:cs="Arial"/>
            <w:color w:val="0645AD"/>
            <w:sz w:val="24"/>
            <w:szCs w:val="24"/>
            <w:u w:val="single"/>
            <w:vertAlign w:val="superscript"/>
          </w:rPr>
          <w:t>[2]</w:t>
        </w:r>
      </w:hyperlink>
    </w:p>
    <w:p w:rsidR="006818DF" w:rsidRPr="006818DF" w:rsidRDefault="006818DF" w:rsidP="006818DF">
      <w:pPr>
        <w:shd w:val="clear" w:color="auto" w:fill="FFFFFF"/>
        <w:spacing w:before="120" w:after="120" w:line="240" w:lineRule="auto"/>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Anodic bonding can be applied with glass wafers at temperatures of 250 to 400 °C or with sputtered glass at 400 °C.</w:t>
      </w:r>
      <w:hyperlink r:id="rId20" w:anchor="cite_note-GMS+1999-3" w:history="1">
        <w:r w:rsidRPr="006818DF">
          <w:rPr>
            <w:rFonts w:asciiTheme="majorHAnsi" w:eastAsia="Times New Roman" w:hAnsiTheme="majorHAnsi" w:cs="Arial"/>
            <w:color w:val="0645AD"/>
            <w:sz w:val="24"/>
            <w:szCs w:val="24"/>
            <w:u w:val="single"/>
            <w:vertAlign w:val="superscript"/>
          </w:rPr>
          <w:t>[3]</w:t>
        </w:r>
      </w:hyperlink>
      <w:r w:rsidRPr="006818DF">
        <w:rPr>
          <w:rFonts w:asciiTheme="majorHAnsi" w:eastAsia="Times New Roman" w:hAnsiTheme="majorHAnsi" w:cs="Arial"/>
          <w:color w:val="202122"/>
          <w:sz w:val="24"/>
          <w:szCs w:val="24"/>
        </w:rPr>
        <w:t> Structured borosilicate glass layers may also be deposited by plasma-assisted e-beam evaporation.</w:t>
      </w:r>
      <w:hyperlink r:id="rId21" w:anchor="cite_note-LHM+2010-4" w:history="1">
        <w:r w:rsidRPr="006818DF">
          <w:rPr>
            <w:rFonts w:asciiTheme="majorHAnsi" w:eastAsia="Times New Roman" w:hAnsiTheme="majorHAnsi" w:cs="Arial"/>
            <w:color w:val="0645AD"/>
            <w:sz w:val="24"/>
            <w:szCs w:val="24"/>
            <w:u w:val="single"/>
            <w:vertAlign w:val="superscript"/>
          </w:rPr>
          <w:t>[4]</w:t>
        </w:r>
      </w:hyperlink>
    </w:p>
    <w:p w:rsidR="006818DF" w:rsidRPr="006818DF" w:rsidRDefault="006818DF" w:rsidP="006818DF">
      <w:pPr>
        <w:shd w:val="clear" w:color="auto" w:fill="FFFFFF"/>
        <w:spacing w:before="120" w:after="120" w:line="240" w:lineRule="auto"/>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This procedure is mostly used for hermetic encapsulation of micro-mechanical silicon elements. The glass substrate encapsulation protects from environmental influences, e.g. humidity or contamination.</w:t>
      </w:r>
      <w:hyperlink r:id="rId22" w:anchor="cite_note-WFG2003-2" w:history="1">
        <w:r w:rsidRPr="006818DF">
          <w:rPr>
            <w:rFonts w:asciiTheme="majorHAnsi" w:eastAsia="Times New Roman" w:hAnsiTheme="majorHAnsi" w:cs="Arial"/>
            <w:color w:val="0645AD"/>
            <w:sz w:val="24"/>
            <w:szCs w:val="24"/>
            <w:u w:val="single"/>
            <w:vertAlign w:val="superscript"/>
          </w:rPr>
          <w:t>[2]</w:t>
        </w:r>
      </w:hyperlink>
      <w:r w:rsidRPr="006818DF">
        <w:rPr>
          <w:rFonts w:asciiTheme="majorHAnsi" w:eastAsia="Times New Roman" w:hAnsiTheme="majorHAnsi" w:cs="Arial"/>
          <w:color w:val="202122"/>
          <w:sz w:val="24"/>
          <w:szCs w:val="24"/>
        </w:rPr>
        <w:t> Further, other materials are used for anodic bonding with silicon, i.e. low-temperature cofired ceramics (LTCC).</w:t>
      </w:r>
      <w:hyperlink r:id="rId23" w:anchor="cite_note-KGH+2010-5" w:history="1">
        <w:r w:rsidRPr="006818DF">
          <w:rPr>
            <w:rFonts w:asciiTheme="majorHAnsi" w:eastAsia="Times New Roman" w:hAnsiTheme="majorHAnsi" w:cs="Arial"/>
            <w:color w:val="0645AD"/>
            <w:sz w:val="24"/>
            <w:szCs w:val="24"/>
            <w:u w:val="single"/>
            <w:vertAlign w:val="superscript"/>
          </w:rPr>
          <w:t>[5]</w:t>
        </w:r>
      </w:hyperlink>
    </w:p>
    <w:p w:rsidR="006818DF" w:rsidRPr="006818DF" w:rsidRDefault="00B66DB8" w:rsidP="006818DF">
      <w:pPr>
        <w:shd w:val="clear" w:color="auto" w:fill="F8F9FA"/>
        <w:spacing w:after="0" w:line="240" w:lineRule="auto"/>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7pt" o:ole="">
            <v:imagedata r:id="rId24" o:title=""/>
          </v:shape>
          <w:control r:id="rId25" w:name="DefaultOcxName" w:shapeid="_x0000_i1031"/>
        </w:object>
      </w:r>
      <w:r w:rsidR="006818DF" w:rsidRPr="006818DF">
        <w:rPr>
          <w:rFonts w:asciiTheme="majorHAnsi" w:eastAsia="Times New Roman" w:hAnsiTheme="majorHAnsi" w:cs="Times New Roman"/>
          <w:color w:val="000000"/>
          <w:sz w:val="24"/>
          <w:szCs w:val="24"/>
        </w:rPr>
        <w:t>Overview</w:t>
      </w:r>
      <w:r w:rsidR="006818DF" w:rsidRPr="006818DF">
        <w:rPr>
          <w:rFonts w:asciiTheme="majorHAnsi" w:eastAsia="Times New Roman" w:hAnsiTheme="majorHAnsi" w:cs="Arial"/>
          <w:color w:val="54595D"/>
          <w:sz w:val="24"/>
          <w:szCs w:val="24"/>
        </w:rPr>
        <w:t>[</w:t>
      </w:r>
      <w:hyperlink r:id="rId26" w:tooltip="Edit section: Overview" w:history="1">
        <w:r w:rsidR="006818DF" w:rsidRPr="006818DF">
          <w:rPr>
            <w:rFonts w:asciiTheme="majorHAnsi" w:eastAsia="Times New Roman" w:hAnsiTheme="majorHAnsi" w:cs="Arial"/>
            <w:color w:val="0645AD"/>
            <w:sz w:val="24"/>
            <w:szCs w:val="24"/>
            <w:u w:val="single"/>
          </w:rPr>
          <w:t>edit</w:t>
        </w:r>
      </w:hyperlink>
      <w:r w:rsidR="006818DF" w:rsidRPr="006818DF">
        <w:rPr>
          <w:rFonts w:asciiTheme="majorHAnsi" w:eastAsia="Times New Roman" w:hAnsiTheme="majorHAnsi" w:cs="Arial"/>
          <w:color w:val="54595D"/>
          <w:sz w:val="24"/>
          <w:szCs w:val="24"/>
        </w:rPr>
        <w:t>]</w:t>
      </w:r>
    </w:p>
    <w:p w:rsidR="006818DF" w:rsidRPr="006818DF" w:rsidRDefault="006818DF" w:rsidP="006818DF">
      <w:pPr>
        <w:shd w:val="clear" w:color="auto" w:fill="FFFFFF"/>
        <w:spacing w:before="120" w:after="120" w:line="240" w:lineRule="auto"/>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Anodic bonding on silicon substrates is divided into bonding using a thin sheet of glass (a wafer) or a glass layer that is deposited onto the silicon using a technique such as sputtering. The glass wafer is often sodium-containing Borofloat or Pyrex glasses. With an intermediate glass layer, it is also possible to connect two silicon wafers.</w:t>
      </w:r>
      <w:hyperlink r:id="rId27" w:anchor="cite_note-QDW1996-6" w:history="1">
        <w:r w:rsidRPr="006818DF">
          <w:rPr>
            <w:rFonts w:asciiTheme="majorHAnsi" w:eastAsia="Times New Roman" w:hAnsiTheme="majorHAnsi" w:cs="Arial"/>
            <w:color w:val="0645AD"/>
            <w:sz w:val="24"/>
            <w:szCs w:val="24"/>
            <w:u w:val="single"/>
            <w:vertAlign w:val="superscript"/>
          </w:rPr>
          <w:t>[6]</w:t>
        </w:r>
      </w:hyperlink>
      <w:r w:rsidRPr="006818DF">
        <w:rPr>
          <w:rFonts w:asciiTheme="majorHAnsi" w:eastAsia="Times New Roman" w:hAnsiTheme="majorHAnsi" w:cs="Arial"/>
          <w:color w:val="202122"/>
          <w:sz w:val="24"/>
          <w:szCs w:val="24"/>
        </w:rPr>
        <w:t> The glass layers are deposited by sputtering, spin-on of a glass solution or vapor deposition upon the processed silicon wafer.</w:t>
      </w:r>
      <w:hyperlink r:id="rId28" w:anchor="cite_note-GMS+1999-3" w:history="1">
        <w:r w:rsidRPr="006818DF">
          <w:rPr>
            <w:rFonts w:asciiTheme="majorHAnsi" w:eastAsia="Times New Roman" w:hAnsiTheme="majorHAnsi" w:cs="Arial"/>
            <w:color w:val="0645AD"/>
            <w:sz w:val="24"/>
            <w:szCs w:val="24"/>
            <w:u w:val="single"/>
            <w:vertAlign w:val="superscript"/>
          </w:rPr>
          <w:t>[3]</w:t>
        </w:r>
      </w:hyperlink>
      <w:r w:rsidRPr="006818DF">
        <w:rPr>
          <w:rFonts w:asciiTheme="majorHAnsi" w:eastAsia="Times New Roman" w:hAnsiTheme="majorHAnsi" w:cs="Arial"/>
          <w:color w:val="202122"/>
          <w:sz w:val="24"/>
          <w:szCs w:val="24"/>
        </w:rPr>
        <w:t> The thickness of these layers range from one to a few micrometers with spin-on glass layers needing 1 µm or less.</w:t>
      </w:r>
      <w:hyperlink r:id="rId29" w:anchor="cite_note-QDW1996-6" w:history="1">
        <w:r w:rsidRPr="006818DF">
          <w:rPr>
            <w:rFonts w:asciiTheme="majorHAnsi" w:eastAsia="Times New Roman" w:hAnsiTheme="majorHAnsi" w:cs="Arial"/>
            <w:color w:val="0645AD"/>
            <w:sz w:val="24"/>
            <w:szCs w:val="24"/>
            <w:u w:val="single"/>
            <w:vertAlign w:val="superscript"/>
          </w:rPr>
          <w:t>[6]</w:t>
        </w:r>
      </w:hyperlink>
      <w:r w:rsidRPr="006818DF">
        <w:rPr>
          <w:rFonts w:asciiTheme="majorHAnsi" w:eastAsia="Times New Roman" w:hAnsiTheme="majorHAnsi" w:cs="Arial"/>
          <w:color w:val="202122"/>
          <w:sz w:val="24"/>
          <w:szCs w:val="24"/>
        </w:rPr>
        <w:t> Hermetic seals of silicon to glass using an aluminum layer with thickness of 50 to 100 nm can reach strengths of 18.0 MPa. This method enables burying electrically isolated conductors in the interface.</w:t>
      </w:r>
      <w:hyperlink r:id="rId30" w:anchor="cite_note-SPM+2006-7" w:history="1">
        <w:r w:rsidRPr="006818DF">
          <w:rPr>
            <w:rFonts w:asciiTheme="majorHAnsi" w:eastAsia="Times New Roman" w:hAnsiTheme="majorHAnsi" w:cs="Arial"/>
            <w:color w:val="0645AD"/>
            <w:sz w:val="24"/>
            <w:szCs w:val="24"/>
            <w:u w:val="single"/>
            <w:vertAlign w:val="superscript"/>
          </w:rPr>
          <w:t>[7]</w:t>
        </w:r>
      </w:hyperlink>
      <w:r w:rsidRPr="006818DF">
        <w:rPr>
          <w:rFonts w:asciiTheme="majorHAnsi" w:eastAsia="Times New Roman" w:hAnsiTheme="majorHAnsi" w:cs="Arial"/>
          <w:color w:val="202122"/>
          <w:sz w:val="24"/>
          <w:szCs w:val="24"/>
        </w:rPr>
        <w:t> Bonding of thermally oxidized wafers without a glass layer is also possible.</w:t>
      </w:r>
    </w:p>
    <w:p w:rsidR="006818DF" w:rsidRPr="006818DF" w:rsidRDefault="006818DF" w:rsidP="006818DF">
      <w:pPr>
        <w:shd w:val="clear" w:color="auto" w:fill="FFFFFF"/>
        <w:spacing w:before="120" w:after="120" w:line="240" w:lineRule="auto"/>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The procedural steps of anodic bonding are divided into the following:</w:t>
      </w:r>
      <w:hyperlink r:id="rId31" w:anchor="cite_note-WFG2003-2" w:history="1">
        <w:r w:rsidRPr="006818DF">
          <w:rPr>
            <w:rFonts w:asciiTheme="majorHAnsi" w:eastAsia="Times New Roman" w:hAnsiTheme="majorHAnsi" w:cs="Arial"/>
            <w:color w:val="0645AD"/>
            <w:sz w:val="24"/>
            <w:szCs w:val="24"/>
            <w:u w:val="single"/>
            <w:vertAlign w:val="superscript"/>
          </w:rPr>
          <w:t>[2]</w:t>
        </w:r>
      </w:hyperlink>
    </w:p>
    <w:p w:rsidR="006818DF" w:rsidRPr="006818DF" w:rsidRDefault="006818DF" w:rsidP="006818DF">
      <w:pPr>
        <w:numPr>
          <w:ilvl w:val="0"/>
          <w:numId w:val="30"/>
        </w:numPr>
        <w:shd w:val="clear" w:color="auto" w:fill="FFFFFF"/>
        <w:spacing w:before="100" w:beforeAutospacing="1" w:after="24" w:line="240" w:lineRule="auto"/>
        <w:ind w:left="768"/>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Contact substrates</w:t>
      </w:r>
    </w:p>
    <w:p w:rsidR="006818DF" w:rsidRPr="006818DF" w:rsidRDefault="006818DF" w:rsidP="006818DF">
      <w:pPr>
        <w:numPr>
          <w:ilvl w:val="0"/>
          <w:numId w:val="30"/>
        </w:numPr>
        <w:shd w:val="clear" w:color="auto" w:fill="FFFFFF"/>
        <w:spacing w:before="100" w:beforeAutospacing="1" w:after="24" w:line="240" w:lineRule="auto"/>
        <w:ind w:left="768"/>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Heating up substrates</w:t>
      </w:r>
    </w:p>
    <w:p w:rsidR="006818DF" w:rsidRPr="006818DF" w:rsidRDefault="006818DF" w:rsidP="006818DF">
      <w:pPr>
        <w:numPr>
          <w:ilvl w:val="0"/>
          <w:numId w:val="30"/>
        </w:numPr>
        <w:shd w:val="clear" w:color="auto" w:fill="FFFFFF"/>
        <w:spacing w:before="100" w:beforeAutospacing="1" w:after="24" w:line="240" w:lineRule="auto"/>
        <w:ind w:left="768"/>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Bonding by the application of an electrostatic field</w:t>
      </w:r>
    </w:p>
    <w:p w:rsidR="006818DF" w:rsidRPr="006818DF" w:rsidRDefault="006818DF" w:rsidP="006818DF">
      <w:pPr>
        <w:numPr>
          <w:ilvl w:val="0"/>
          <w:numId w:val="30"/>
        </w:numPr>
        <w:shd w:val="clear" w:color="auto" w:fill="FFFFFF"/>
        <w:spacing w:before="100" w:beforeAutospacing="1" w:after="24" w:line="240" w:lineRule="auto"/>
        <w:ind w:left="768"/>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Cooling down the wafer stack</w:t>
      </w:r>
    </w:p>
    <w:p w:rsidR="006818DF" w:rsidRPr="006818DF" w:rsidRDefault="006818DF" w:rsidP="006818DF">
      <w:pPr>
        <w:shd w:val="clear" w:color="auto" w:fill="FFFFFF"/>
        <w:spacing w:before="120" w:after="120" w:line="240" w:lineRule="auto"/>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with a process characterized by the following variables:</w:t>
      </w:r>
      <w:hyperlink r:id="rId32" w:anchor="cite_note-Mac1997-8" w:history="1">
        <w:r w:rsidRPr="006818DF">
          <w:rPr>
            <w:rFonts w:asciiTheme="majorHAnsi" w:eastAsia="Times New Roman" w:hAnsiTheme="majorHAnsi" w:cs="Arial"/>
            <w:color w:val="0645AD"/>
            <w:sz w:val="24"/>
            <w:szCs w:val="24"/>
            <w:u w:val="single"/>
            <w:vertAlign w:val="superscript"/>
          </w:rPr>
          <w:t>[8]</w:t>
        </w:r>
      </w:hyperlink>
    </w:p>
    <w:p w:rsidR="006818DF" w:rsidRPr="006818DF" w:rsidRDefault="006818DF" w:rsidP="006818DF">
      <w:pPr>
        <w:numPr>
          <w:ilvl w:val="0"/>
          <w:numId w:val="31"/>
        </w:numPr>
        <w:shd w:val="clear" w:color="auto" w:fill="FFFFFF"/>
        <w:spacing w:before="100" w:beforeAutospacing="1" w:after="24" w:line="240" w:lineRule="auto"/>
        <w:ind w:left="384"/>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bond voltage U</w:t>
      </w:r>
      <w:r w:rsidRPr="006818DF">
        <w:rPr>
          <w:rFonts w:asciiTheme="majorHAnsi" w:eastAsia="Times New Roman" w:hAnsiTheme="majorHAnsi" w:cs="Arial"/>
          <w:color w:val="202122"/>
          <w:sz w:val="24"/>
          <w:szCs w:val="24"/>
          <w:vertAlign w:val="subscript"/>
        </w:rPr>
        <w:t>B</w:t>
      </w:r>
    </w:p>
    <w:p w:rsidR="006818DF" w:rsidRPr="006818DF" w:rsidRDefault="006818DF" w:rsidP="006818DF">
      <w:pPr>
        <w:numPr>
          <w:ilvl w:val="0"/>
          <w:numId w:val="31"/>
        </w:numPr>
        <w:shd w:val="clear" w:color="auto" w:fill="FFFFFF"/>
        <w:spacing w:before="100" w:beforeAutospacing="1" w:after="24" w:line="240" w:lineRule="auto"/>
        <w:ind w:left="384"/>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bond temperature T</w:t>
      </w:r>
      <w:r w:rsidRPr="006818DF">
        <w:rPr>
          <w:rFonts w:asciiTheme="majorHAnsi" w:eastAsia="Times New Roman" w:hAnsiTheme="majorHAnsi" w:cs="Arial"/>
          <w:color w:val="202122"/>
          <w:sz w:val="24"/>
          <w:szCs w:val="24"/>
          <w:vertAlign w:val="subscript"/>
        </w:rPr>
        <w:t>B</w:t>
      </w:r>
    </w:p>
    <w:p w:rsidR="006818DF" w:rsidRPr="006818DF" w:rsidRDefault="006818DF" w:rsidP="006818DF">
      <w:pPr>
        <w:numPr>
          <w:ilvl w:val="0"/>
          <w:numId w:val="31"/>
        </w:numPr>
        <w:shd w:val="clear" w:color="auto" w:fill="FFFFFF"/>
        <w:spacing w:before="100" w:beforeAutospacing="1" w:after="24" w:line="240" w:lineRule="auto"/>
        <w:ind w:left="384"/>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current limitation I</w:t>
      </w:r>
      <w:r w:rsidRPr="006818DF">
        <w:rPr>
          <w:rFonts w:asciiTheme="majorHAnsi" w:eastAsia="Times New Roman" w:hAnsiTheme="majorHAnsi" w:cs="Arial"/>
          <w:color w:val="202122"/>
          <w:sz w:val="24"/>
          <w:szCs w:val="24"/>
          <w:vertAlign w:val="subscript"/>
        </w:rPr>
        <w:t>B</w:t>
      </w:r>
    </w:p>
    <w:p w:rsidR="006818DF" w:rsidRPr="006818DF" w:rsidRDefault="006818DF" w:rsidP="006818DF">
      <w:pPr>
        <w:shd w:val="clear" w:color="auto" w:fill="FFFFFF"/>
        <w:spacing w:before="120" w:after="120" w:line="240" w:lineRule="auto"/>
        <w:rPr>
          <w:rFonts w:asciiTheme="majorHAnsi" w:eastAsia="Times New Roman" w:hAnsiTheme="majorHAnsi" w:cs="Arial"/>
          <w:color w:val="202122"/>
          <w:sz w:val="24"/>
          <w:szCs w:val="24"/>
        </w:rPr>
      </w:pPr>
      <w:r w:rsidRPr="006818DF">
        <w:rPr>
          <w:rFonts w:asciiTheme="majorHAnsi" w:eastAsia="Times New Roman" w:hAnsiTheme="majorHAnsi" w:cs="Arial"/>
          <w:color w:val="202122"/>
          <w:sz w:val="24"/>
          <w:szCs w:val="24"/>
        </w:rPr>
        <w:t>The typical bond strength is between 10 and 20 MPa according to pull tests, higher than the fracture strength of glass.</w:t>
      </w:r>
    </w:p>
    <w:p w:rsidR="006818DF" w:rsidRDefault="006818DF" w:rsidP="006818DF">
      <w:pPr>
        <w:shd w:val="clear" w:color="auto" w:fill="FFFFFF"/>
        <w:spacing w:before="120" w:after="120" w:line="240" w:lineRule="auto"/>
        <w:rPr>
          <w:rFonts w:asciiTheme="majorHAnsi" w:eastAsia="Times New Roman" w:hAnsiTheme="majorHAnsi" w:cs="Arial"/>
          <w:color w:val="202122"/>
          <w:sz w:val="24"/>
          <w:szCs w:val="24"/>
          <w:vertAlign w:val="superscript"/>
        </w:rPr>
      </w:pPr>
      <w:r w:rsidRPr="006818DF">
        <w:rPr>
          <w:rFonts w:asciiTheme="majorHAnsi" w:eastAsia="Times New Roman" w:hAnsiTheme="majorHAnsi" w:cs="Arial"/>
          <w:color w:val="202122"/>
          <w:sz w:val="24"/>
          <w:szCs w:val="24"/>
        </w:rPr>
        <w:t>Differing coefficients of thermal expansion pose challenges for anodic bonding. Excessive mismatch can harm the bond through intrinsic material tensions and cause disruptions in the bonding materials. The use of sodium-containing glasses, e.g. Borofloat or Pyrex, serve to reduce the mismatch. These glasses have a similar CTE to silicon in the range of applied temperature, commonly up to 400 °C.</w:t>
      </w:r>
      <w:hyperlink r:id="rId33" w:anchor="cite_note-GOWF2005-9" w:history="1">
        <w:r w:rsidRPr="006818DF">
          <w:rPr>
            <w:rFonts w:asciiTheme="majorHAnsi" w:eastAsia="Times New Roman" w:hAnsiTheme="majorHAnsi" w:cs="Arial"/>
            <w:color w:val="0645AD"/>
            <w:sz w:val="24"/>
            <w:szCs w:val="24"/>
            <w:u w:val="single"/>
            <w:vertAlign w:val="superscript"/>
          </w:rPr>
          <w:t>[9]</w:t>
        </w:r>
      </w:hyperlink>
      <w:r>
        <w:rPr>
          <w:rFonts w:asciiTheme="majorHAnsi" w:eastAsia="Times New Roman" w:hAnsiTheme="majorHAnsi" w:cs="Arial"/>
          <w:color w:val="202122"/>
          <w:sz w:val="24"/>
          <w:szCs w:val="24"/>
          <w:vertAlign w:val="superscript"/>
        </w:rPr>
        <w:t xml:space="preserve"> </w:t>
      </w:r>
    </w:p>
    <w:p w:rsidR="006818DF" w:rsidRDefault="006818DF" w:rsidP="006818DF">
      <w:pPr>
        <w:shd w:val="clear" w:color="auto" w:fill="FFFFFF"/>
        <w:spacing w:before="120" w:after="120" w:line="240" w:lineRule="auto"/>
        <w:rPr>
          <w:rFonts w:asciiTheme="majorHAnsi" w:eastAsia="Times New Roman" w:hAnsiTheme="majorHAnsi" w:cs="Arial"/>
          <w:b/>
          <w:color w:val="202122"/>
          <w:sz w:val="36"/>
          <w:szCs w:val="36"/>
          <w:u w:val="single"/>
          <w:vertAlign w:val="superscript"/>
        </w:rPr>
      </w:pPr>
    </w:p>
    <w:p w:rsidR="006818DF" w:rsidRDefault="00A55B5A" w:rsidP="006818DF">
      <w:pPr>
        <w:shd w:val="clear" w:color="auto" w:fill="FFFFFF"/>
        <w:spacing w:before="120" w:after="120" w:line="240" w:lineRule="auto"/>
        <w:rPr>
          <w:rFonts w:asciiTheme="majorHAnsi" w:eastAsia="Times New Roman" w:hAnsiTheme="majorHAnsi" w:cs="Arial"/>
          <w:b/>
          <w:color w:val="202122"/>
          <w:sz w:val="36"/>
          <w:szCs w:val="36"/>
          <w:u w:val="single"/>
          <w:vertAlign w:val="superscript"/>
        </w:rPr>
      </w:pPr>
      <w:r>
        <w:rPr>
          <w:rFonts w:asciiTheme="majorHAnsi" w:eastAsia="Times New Roman" w:hAnsiTheme="majorHAnsi" w:cs="Arial"/>
          <w:b/>
          <w:color w:val="202122"/>
          <w:sz w:val="36"/>
          <w:szCs w:val="36"/>
          <w:u w:val="single"/>
          <w:vertAlign w:val="superscript"/>
        </w:rPr>
        <w:t>9.</w:t>
      </w:r>
      <w:r w:rsidR="006818DF" w:rsidRPr="006818DF">
        <w:rPr>
          <w:rFonts w:asciiTheme="majorHAnsi" w:eastAsia="Times New Roman" w:hAnsiTheme="majorHAnsi" w:cs="Arial"/>
          <w:b/>
          <w:color w:val="202122"/>
          <w:sz w:val="36"/>
          <w:szCs w:val="36"/>
          <w:u w:val="single"/>
          <w:vertAlign w:val="superscript"/>
        </w:rPr>
        <w:t>Temperature Sensor</w:t>
      </w:r>
    </w:p>
    <w:p w:rsidR="006818DF" w:rsidRDefault="006818DF" w:rsidP="006818DF">
      <w:pPr>
        <w:spacing w:after="0" w:line="240" w:lineRule="auto"/>
        <w:rPr>
          <w:rFonts w:ascii="Times New Roman" w:eastAsia="Times New Roman" w:hAnsi="Times New Roman" w:cs="Times New Roman"/>
          <w:sz w:val="24"/>
          <w:szCs w:val="24"/>
        </w:rPr>
      </w:pPr>
      <w:r w:rsidRPr="006818DF">
        <w:rPr>
          <w:rFonts w:ascii="Times New Roman" w:eastAsia="Times New Roman" w:hAnsi="Times New Roman" w:cs="Times New Roman"/>
          <w:b/>
          <w:bCs/>
          <w:color w:val="2E2E2E"/>
          <w:sz w:val="24"/>
          <w:szCs w:val="24"/>
        </w:rPr>
        <w:lastRenderedPageBreak/>
        <w:t>Silicon sensors</w:t>
      </w:r>
      <w:r w:rsidRPr="006818DF">
        <w:rPr>
          <w:rFonts w:ascii="Times New Roman" w:eastAsia="Times New Roman" w:hAnsi="Times New Roman" w:cs="Times New Roman"/>
          <w:sz w:val="24"/>
          <w:szCs w:val="24"/>
        </w:rPr>
        <w:t> are available in a wide variety of designs, outputs, and costs. Temperature ranges are available from the cryogenic (1.4K) to 200°C. With high sensitivity and a nearly linear resistance curve, they are ideal for many applications.</w:t>
      </w:r>
    </w:p>
    <w:p w:rsidR="006818DF" w:rsidRPr="006818DF" w:rsidRDefault="006818DF" w:rsidP="006818DF">
      <w:pPr>
        <w:spacing w:after="0" w:line="240" w:lineRule="auto"/>
        <w:rPr>
          <w:rFonts w:ascii="Times New Roman" w:eastAsia="Times New Roman" w:hAnsi="Times New Roman" w:cs="Times New Roman"/>
          <w:sz w:val="24"/>
          <w:szCs w:val="24"/>
        </w:rPr>
      </w:pPr>
    </w:p>
    <w:p w:rsidR="006818DF" w:rsidRDefault="006818DF" w:rsidP="006818DF">
      <w:pPr>
        <w:spacing w:after="0" w:line="240" w:lineRule="auto"/>
        <w:rPr>
          <w:rFonts w:ascii="Times New Roman" w:eastAsia="Times New Roman" w:hAnsi="Times New Roman" w:cs="Times New Roman"/>
          <w:sz w:val="24"/>
          <w:szCs w:val="24"/>
        </w:rPr>
      </w:pPr>
      <w:r w:rsidRPr="006818DF">
        <w:rPr>
          <w:rFonts w:ascii="Times New Roman" w:eastAsia="Times New Roman" w:hAnsi="Times New Roman" w:cs="Times New Roman"/>
          <w:sz w:val="24"/>
          <w:szCs w:val="24"/>
        </w:rPr>
        <w:t>IC versions are available with on-chip signal conditioning for direct voltage or current output to controllers or meters. Because they have memory, IC-types can be very accurately calibrated. They work effectively in multi-sensor environments such as communications networks.</w:t>
      </w:r>
    </w:p>
    <w:p w:rsidR="006818DF" w:rsidRPr="006818DF" w:rsidRDefault="006818DF" w:rsidP="006818DF">
      <w:pPr>
        <w:spacing w:after="0" w:line="240" w:lineRule="auto"/>
        <w:rPr>
          <w:rFonts w:ascii="Times New Roman" w:eastAsia="Times New Roman" w:hAnsi="Times New Roman" w:cs="Times New Roman"/>
          <w:sz w:val="24"/>
          <w:szCs w:val="24"/>
        </w:rPr>
      </w:pPr>
    </w:p>
    <w:p w:rsidR="006818DF" w:rsidRPr="006818DF" w:rsidRDefault="006818DF" w:rsidP="006818DF">
      <w:pPr>
        <w:spacing w:after="96" w:line="240" w:lineRule="auto"/>
        <w:rPr>
          <w:rFonts w:ascii="Times New Roman" w:eastAsia="Times New Roman" w:hAnsi="Times New Roman" w:cs="Times New Roman"/>
          <w:sz w:val="24"/>
          <w:szCs w:val="24"/>
        </w:rPr>
      </w:pPr>
      <w:r w:rsidRPr="006818DF">
        <w:rPr>
          <w:rFonts w:ascii="Times New Roman" w:eastAsia="Times New Roman" w:hAnsi="Times New Roman" w:cs="Times New Roman"/>
          <w:sz w:val="24"/>
          <w:szCs w:val="24"/>
        </w:rPr>
        <w:t>The output value of most IC sensors is proportional with temperature over a specific range. Standard accuracy is usually assigned, but can often be calibrated at a specific temperature. Along with basic temperature control and indication, various temperature compensation functions are often directly incorporated in printed circuits.</w:t>
      </w:r>
    </w:p>
    <w:p w:rsidR="006818DF" w:rsidRDefault="006818DF" w:rsidP="006818DF">
      <w:pPr>
        <w:spacing w:after="0" w:line="240" w:lineRule="auto"/>
        <w:rPr>
          <w:rFonts w:ascii="Times New Roman" w:eastAsia="Times New Roman" w:hAnsi="Times New Roman" w:cs="Times New Roman"/>
          <w:sz w:val="24"/>
          <w:szCs w:val="24"/>
        </w:rPr>
      </w:pPr>
      <w:r w:rsidRPr="006818DF">
        <w:rPr>
          <w:rFonts w:ascii="Times New Roman" w:eastAsia="Times New Roman" w:hAnsi="Times New Roman" w:cs="Times New Roman"/>
          <w:sz w:val="24"/>
          <w:szCs w:val="24"/>
        </w:rPr>
        <w:t>Depending on the application, silicon sensors can be designed as an element into probe assemblies or incorporated directly onto </w:t>
      </w:r>
      <w:hyperlink r:id="rId34" w:tooltip="Learn more about printed circuit from ScienceDirect's AI-generated Topic Pages" w:history="1">
        <w:r w:rsidRPr="006818DF">
          <w:rPr>
            <w:rFonts w:ascii="Times New Roman" w:eastAsia="Times New Roman" w:hAnsi="Times New Roman" w:cs="Times New Roman"/>
            <w:color w:val="2E2E2E"/>
            <w:sz w:val="24"/>
            <w:szCs w:val="24"/>
            <w:u w:val="single"/>
          </w:rPr>
          <w:t>printed circuit</w:t>
        </w:r>
      </w:hyperlink>
      <w:r w:rsidRPr="006818DF">
        <w:rPr>
          <w:rFonts w:ascii="Times New Roman" w:eastAsia="Times New Roman" w:hAnsi="Times New Roman" w:cs="Times New Roman"/>
          <w:sz w:val="24"/>
          <w:szCs w:val="24"/>
        </w:rPr>
        <w:t> boards in a surface-mount configuration. Care must be taken in the design of circuits employing silicon-based technology as excess current can cause self-heating of the sensing element. This can significantly reduce system accuracy.</w:t>
      </w:r>
    </w:p>
    <w:p w:rsidR="006818DF" w:rsidRPr="006818DF" w:rsidRDefault="006818DF" w:rsidP="006818DF">
      <w:pPr>
        <w:spacing w:after="0" w:line="240" w:lineRule="auto"/>
        <w:rPr>
          <w:rFonts w:ascii="Times New Roman" w:eastAsia="Times New Roman" w:hAnsi="Times New Roman" w:cs="Times New Roman"/>
          <w:sz w:val="24"/>
          <w:szCs w:val="24"/>
        </w:rPr>
      </w:pPr>
    </w:p>
    <w:p w:rsidR="006818DF" w:rsidRDefault="006818DF" w:rsidP="006818DF">
      <w:pPr>
        <w:spacing w:after="0" w:line="240" w:lineRule="auto"/>
        <w:rPr>
          <w:rFonts w:ascii="Times New Roman" w:eastAsia="Times New Roman" w:hAnsi="Times New Roman" w:cs="Times New Roman"/>
          <w:sz w:val="24"/>
          <w:szCs w:val="24"/>
        </w:rPr>
      </w:pPr>
      <w:r w:rsidRPr="006818DF">
        <w:rPr>
          <w:rFonts w:ascii="Times New Roman" w:eastAsia="Times New Roman" w:hAnsi="Times New Roman" w:cs="Times New Roman"/>
          <w:sz w:val="24"/>
          <w:szCs w:val="24"/>
        </w:rPr>
        <w:t>Some manufacturers have developed IC designs that can be used in place of thermostats in some applications. They feature factory programmed or user programmable setpoints or </w:t>
      </w:r>
      <w:hyperlink r:id="rId35" w:tooltip="Learn more about hysteresis from ScienceDirect's AI-generated Topic Pages" w:history="1">
        <w:r w:rsidRPr="006818DF">
          <w:rPr>
            <w:rFonts w:ascii="Times New Roman" w:eastAsia="Times New Roman" w:hAnsi="Times New Roman" w:cs="Times New Roman"/>
            <w:color w:val="2E2E2E"/>
            <w:sz w:val="24"/>
            <w:szCs w:val="24"/>
            <w:u w:val="single"/>
          </w:rPr>
          <w:t>hysteresis</w:t>
        </w:r>
      </w:hyperlink>
      <w:r w:rsidRPr="006818DF">
        <w:rPr>
          <w:rFonts w:ascii="Times New Roman" w:eastAsia="Times New Roman" w:hAnsi="Times New Roman" w:cs="Times New Roman"/>
          <w:sz w:val="24"/>
          <w:szCs w:val="24"/>
        </w:rPr>
        <w:t>. They are available in standard Joint Electron Device Engineering Council (JEDEC) configurations.</w:t>
      </w:r>
    </w:p>
    <w:p w:rsidR="006818DF" w:rsidRPr="006818DF" w:rsidRDefault="006818DF" w:rsidP="006818DF">
      <w:pPr>
        <w:spacing w:after="0" w:line="240" w:lineRule="auto"/>
        <w:rPr>
          <w:rFonts w:ascii="Times New Roman" w:eastAsia="Times New Roman" w:hAnsi="Times New Roman" w:cs="Times New Roman"/>
          <w:sz w:val="24"/>
          <w:szCs w:val="24"/>
        </w:rPr>
      </w:pPr>
    </w:p>
    <w:p w:rsidR="006818DF" w:rsidRPr="006818DF" w:rsidRDefault="006818DF" w:rsidP="006818DF">
      <w:pPr>
        <w:spacing w:after="96" w:line="240" w:lineRule="auto"/>
        <w:rPr>
          <w:rFonts w:ascii="Times New Roman" w:eastAsia="Times New Roman" w:hAnsi="Times New Roman" w:cs="Times New Roman"/>
          <w:sz w:val="24"/>
          <w:szCs w:val="24"/>
        </w:rPr>
      </w:pPr>
      <w:r w:rsidRPr="006818DF">
        <w:rPr>
          <w:rFonts w:ascii="Times New Roman" w:eastAsia="Times New Roman" w:hAnsi="Times New Roman" w:cs="Times New Roman"/>
          <w:sz w:val="24"/>
          <w:szCs w:val="24"/>
        </w:rPr>
        <w:t>The operating parameters of the user programmable types are set either through the use of external resistors or are digitally programmed through a two-wire interface with a processor.</w:t>
      </w:r>
    </w:p>
    <w:p w:rsidR="006818DF" w:rsidRDefault="006818DF" w:rsidP="006818DF">
      <w:pPr>
        <w:spacing w:after="0" w:line="240" w:lineRule="auto"/>
        <w:rPr>
          <w:rFonts w:ascii="Times New Roman" w:eastAsia="Times New Roman" w:hAnsi="Times New Roman" w:cs="Times New Roman"/>
          <w:sz w:val="24"/>
          <w:szCs w:val="24"/>
        </w:rPr>
      </w:pPr>
    </w:p>
    <w:p w:rsidR="006818DF" w:rsidRPr="006818DF" w:rsidRDefault="00A55B5A" w:rsidP="006818DF">
      <w:pPr>
        <w:pStyle w:val="Heading2"/>
        <w:spacing w:before="0" w:beforeAutospacing="0" w:after="0" w:afterAutospacing="0"/>
        <w:rPr>
          <w:bCs w:val="0"/>
          <w:color w:val="2E2E2E"/>
          <w:sz w:val="24"/>
          <w:szCs w:val="24"/>
          <w:u w:val="single"/>
        </w:rPr>
      </w:pPr>
      <w:r>
        <w:t>10.</w:t>
      </w:r>
      <w:hyperlink r:id="rId36" w:history="1">
        <w:r w:rsidR="006818DF" w:rsidRPr="006818DF">
          <w:rPr>
            <w:rStyle w:val="anchor-text"/>
            <w:bCs w:val="0"/>
            <w:color w:val="2E2E2E"/>
            <w:sz w:val="24"/>
            <w:szCs w:val="24"/>
            <w:u w:val="single"/>
          </w:rPr>
          <w:t>POROUS SILICON – SENSORS AND FUTURE APPLICATIONS</w:t>
        </w:r>
      </w:hyperlink>
    </w:p>
    <w:p w:rsidR="006818DF" w:rsidRPr="006818DF" w:rsidRDefault="00B66DB8" w:rsidP="006818DF">
      <w:pPr>
        <w:spacing w:after="0" w:line="240" w:lineRule="auto"/>
        <w:rPr>
          <w:rFonts w:ascii="Times New Roman" w:eastAsia="Times New Roman" w:hAnsi="Times New Roman" w:cs="Times New Roman"/>
          <w:sz w:val="24"/>
          <w:szCs w:val="24"/>
        </w:rPr>
      </w:pPr>
      <w:hyperlink r:id="rId37" w:tgtFrame="_blank" w:history="1">
        <w:r w:rsidR="006818DF" w:rsidRPr="006818DF">
          <w:rPr>
            <w:rFonts w:ascii="inherit" w:eastAsia="Times New Roman" w:hAnsi="inherit" w:cs="Times New Roman"/>
            <w:color w:val="FFFFFF"/>
            <w:sz w:val="24"/>
            <w:szCs w:val="24"/>
          </w:rPr>
          <w:t>View chapter</w:t>
        </w:r>
      </w:hyperlink>
      <w:r w:rsidR="006818DF" w:rsidRPr="006818DF">
        <w:rPr>
          <w:rFonts w:ascii="Times New Roman" w:eastAsia="Times New Roman" w:hAnsi="Times New Roman" w:cs="Times New Roman"/>
          <w:sz w:val="24"/>
          <w:szCs w:val="24"/>
        </w:rPr>
        <w:t xml:space="preserve"> </w:t>
      </w:r>
    </w:p>
    <w:p w:rsidR="006818DF" w:rsidRDefault="006818DF" w:rsidP="006818DF">
      <w:pPr>
        <w:pStyle w:val="Heading3"/>
        <w:spacing w:before="0"/>
        <w:rPr>
          <w:b w:val="0"/>
          <w:bCs w:val="0"/>
          <w:color w:val="2E2E2E"/>
        </w:rPr>
      </w:pPr>
      <w:r>
        <w:rPr>
          <w:b w:val="0"/>
          <w:bCs w:val="0"/>
          <w:color w:val="2E2E2E"/>
        </w:rPr>
        <w:t> PS Chemical Sensors</w:t>
      </w:r>
    </w:p>
    <w:p w:rsidR="006818DF" w:rsidRDefault="00B66DB8" w:rsidP="006818DF">
      <w:pPr>
        <w:pStyle w:val="NormalWeb"/>
        <w:spacing w:before="0" w:beforeAutospacing="0" w:after="0" w:afterAutospacing="0"/>
        <w:rPr>
          <w:rFonts w:asciiTheme="majorHAnsi" w:hAnsiTheme="majorHAnsi"/>
        </w:rPr>
      </w:pPr>
      <w:hyperlink r:id="rId38" w:tooltip="Learn more about PS from ScienceDirect's AI-generated Topic Pages" w:history="1">
        <w:r w:rsidR="006818DF" w:rsidRPr="006818DF">
          <w:rPr>
            <w:rStyle w:val="Hyperlink"/>
            <w:rFonts w:asciiTheme="majorHAnsi" w:hAnsiTheme="majorHAnsi"/>
            <w:color w:val="2E2E2E"/>
          </w:rPr>
          <w:t>PS</w:t>
        </w:r>
      </w:hyperlink>
      <w:r w:rsidR="006818DF" w:rsidRPr="006818DF">
        <w:rPr>
          <w:rFonts w:asciiTheme="majorHAnsi" w:hAnsiTheme="majorHAnsi"/>
        </w:rPr>
        <w:t> sensors for chemical detection can utilize the optical or photoluminescent properties of PS for transduction [61] or, more simply, they can use the PS layer as the framework and electrode for detection. For example, the PS layer could have a reactive or selective layer deposited on it, and then the entire framework would be used as the counter electrode in an </w:t>
      </w:r>
      <w:hyperlink r:id="rId39" w:tooltip="Learn more about electrochemical cell from ScienceDirect's AI-generated Topic Pages" w:history="1">
        <w:r w:rsidR="006818DF" w:rsidRPr="006818DF">
          <w:rPr>
            <w:rStyle w:val="Hyperlink"/>
            <w:rFonts w:asciiTheme="majorHAnsi" w:hAnsiTheme="majorHAnsi"/>
            <w:color w:val="2E2E2E"/>
          </w:rPr>
          <w:t>electrochemical cell</w:t>
        </w:r>
      </w:hyperlink>
      <w:r w:rsidR="006818DF" w:rsidRPr="006818DF">
        <w:rPr>
          <w:rFonts w:asciiTheme="majorHAnsi" w:hAnsiTheme="majorHAnsi"/>
        </w:rPr>
        <w:t>. Bio-chemical sensors cover sensors produced to allow the detection of urea [62], glucose [63], and other biological molecules [64]. Chemical sensors which detect concentrations of either ionic solutions, or non-biological solutions constitute a second distinct group.</w:t>
      </w:r>
    </w:p>
    <w:p w:rsidR="006818DF" w:rsidRPr="006818DF" w:rsidRDefault="006818DF" w:rsidP="006818DF">
      <w:pPr>
        <w:pStyle w:val="NormalWeb"/>
        <w:spacing w:before="0" w:beforeAutospacing="0" w:after="0" w:afterAutospacing="0"/>
        <w:rPr>
          <w:rFonts w:asciiTheme="majorHAnsi" w:hAnsiTheme="majorHAnsi"/>
        </w:rPr>
      </w:pPr>
    </w:p>
    <w:p w:rsidR="006818DF" w:rsidRDefault="006818DF" w:rsidP="006818DF">
      <w:pPr>
        <w:pStyle w:val="NormalWeb"/>
        <w:spacing w:before="0" w:beforeAutospacing="0" w:after="0" w:afterAutospacing="0"/>
        <w:rPr>
          <w:rFonts w:asciiTheme="majorHAnsi" w:hAnsiTheme="majorHAnsi" w:cs="Arial"/>
          <w:color w:val="2E2E2E"/>
        </w:rPr>
      </w:pPr>
      <w:r w:rsidRPr="006818DF">
        <w:rPr>
          <w:rFonts w:asciiTheme="majorHAnsi" w:hAnsiTheme="majorHAnsi" w:cs="Arial"/>
          <w:color w:val="2E2E2E"/>
        </w:rPr>
        <w:t>Exemplified below is the PS chemical ion sensor, developed by Ben Ali </w:t>
      </w:r>
      <w:r w:rsidRPr="006818DF">
        <w:rPr>
          <w:rStyle w:val="Emphasis"/>
          <w:rFonts w:asciiTheme="majorHAnsi" w:hAnsiTheme="majorHAnsi" w:cs="Arial"/>
          <w:color w:val="2E2E2E"/>
        </w:rPr>
        <w:t>et al</w:t>
      </w:r>
      <w:r w:rsidRPr="006818DF">
        <w:rPr>
          <w:rFonts w:asciiTheme="majorHAnsi" w:hAnsiTheme="majorHAnsi" w:cs="Arial"/>
          <w:color w:val="2E2E2E"/>
        </w:rPr>
        <w:t>. [65]. Here, PS is used as a working electrode in an electrochemical cell. P-type silicon was etched with an HF-ethanol solution, which was subsequently oxidized to form a porous Si–O</w:t>
      </w:r>
      <w:r w:rsidRPr="006818DF">
        <w:rPr>
          <w:rStyle w:val="Emphasis"/>
          <w:rFonts w:asciiTheme="majorHAnsi" w:hAnsiTheme="majorHAnsi" w:cs="Arial"/>
          <w:color w:val="2E2E2E"/>
          <w:vertAlign w:val="subscript"/>
        </w:rPr>
        <w:t>X</w:t>
      </w:r>
      <w:r w:rsidRPr="006818DF">
        <w:rPr>
          <w:rFonts w:asciiTheme="majorHAnsi" w:hAnsiTheme="majorHAnsi" w:cs="Arial"/>
          <w:color w:val="2E2E2E"/>
        </w:rPr>
        <w:t> structure. This PS surface was used as a framework for the deposition of calix(4)arene, a sensitive material for sodium ion detection. A sensitivity of 240 mV/decade  to the concentration of sodium ions is demonstrated with this device. Analysis of wafer resistivity and of the depth of the PS film was used to demonstrate the effect each has on the sensitivity of the device. Further analysis of this sensor explains the Nernstian mechanism of the response in detail [66,67].</w:t>
      </w:r>
    </w:p>
    <w:p w:rsidR="006818DF" w:rsidRDefault="006818DF" w:rsidP="006818DF">
      <w:pPr>
        <w:pStyle w:val="NormalWeb"/>
        <w:spacing w:before="0" w:beforeAutospacing="0" w:after="0" w:afterAutospacing="0"/>
        <w:rPr>
          <w:rFonts w:asciiTheme="majorHAnsi" w:hAnsiTheme="majorHAnsi" w:cs="Arial"/>
          <w:color w:val="2E2E2E"/>
        </w:rPr>
      </w:pPr>
    </w:p>
    <w:p w:rsidR="006818DF" w:rsidRDefault="006818DF" w:rsidP="006818DF">
      <w:pPr>
        <w:pStyle w:val="NormalWeb"/>
        <w:spacing w:before="0" w:beforeAutospacing="0" w:after="0" w:afterAutospacing="0"/>
        <w:rPr>
          <w:rFonts w:asciiTheme="majorHAnsi" w:hAnsiTheme="majorHAnsi" w:cs="Arial"/>
          <w:color w:val="2E2E2E"/>
        </w:rPr>
      </w:pPr>
      <w:r>
        <w:rPr>
          <w:noProof/>
        </w:rPr>
        <w:lastRenderedPageBreak/>
        <w:drawing>
          <wp:inline distT="0" distB="0" distL="0" distR="0">
            <wp:extent cx="3909060" cy="3261360"/>
            <wp:effectExtent l="19050" t="0" r="0" b="0"/>
            <wp:docPr id="19" name="Picture 19" descr="https://ars.els-cdn.com/content/image/3-s2.0-B9780080445281500051-f04-12-9780080445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rs.els-cdn.com/content/image/3-s2.0-B9780080445281500051-f04-12-9780080445281.jpg"/>
                    <pic:cNvPicPr>
                      <a:picLocks noChangeAspect="1" noChangeArrowheads="1"/>
                    </pic:cNvPicPr>
                  </pic:nvPicPr>
                  <pic:blipFill>
                    <a:blip r:embed="rId40"/>
                    <a:srcRect/>
                    <a:stretch>
                      <a:fillRect/>
                    </a:stretch>
                  </pic:blipFill>
                  <pic:spPr bwMode="auto">
                    <a:xfrm>
                      <a:off x="0" y="0"/>
                      <a:ext cx="3909060" cy="3261360"/>
                    </a:xfrm>
                    <a:prstGeom prst="rect">
                      <a:avLst/>
                    </a:prstGeom>
                    <a:noFill/>
                    <a:ln w="9525">
                      <a:noFill/>
                      <a:miter lim="800000"/>
                      <a:headEnd/>
                      <a:tailEnd/>
                    </a:ln>
                  </pic:spPr>
                </pic:pic>
              </a:graphicData>
            </a:graphic>
          </wp:inline>
        </w:drawing>
      </w:r>
    </w:p>
    <w:p w:rsidR="006818DF" w:rsidRDefault="006818DF" w:rsidP="006818DF">
      <w:pPr>
        <w:pStyle w:val="NormalWeb"/>
        <w:spacing w:before="0" w:beforeAutospacing="0" w:after="0" w:afterAutospacing="0"/>
        <w:rPr>
          <w:rFonts w:asciiTheme="majorHAnsi" w:hAnsiTheme="majorHAnsi" w:cs="Arial"/>
          <w:color w:val="2E2E2E"/>
        </w:rPr>
      </w:pPr>
    </w:p>
    <w:p w:rsidR="006818DF" w:rsidRPr="006818DF" w:rsidRDefault="006818DF" w:rsidP="006818DF">
      <w:pPr>
        <w:pStyle w:val="Heading3"/>
        <w:spacing w:before="0"/>
        <w:rPr>
          <w:b w:val="0"/>
          <w:bCs w:val="0"/>
          <w:color w:val="2E2E2E"/>
          <w:sz w:val="28"/>
          <w:szCs w:val="28"/>
        </w:rPr>
      </w:pPr>
      <w:r>
        <w:rPr>
          <w:b w:val="0"/>
          <w:bCs w:val="0"/>
          <w:color w:val="2E2E2E"/>
        </w:rPr>
        <w:t> </w:t>
      </w:r>
      <w:r w:rsidRPr="006818DF">
        <w:rPr>
          <w:b w:val="0"/>
          <w:bCs w:val="0"/>
          <w:color w:val="2E2E2E"/>
          <w:sz w:val="28"/>
          <w:szCs w:val="28"/>
        </w:rPr>
        <w:t>Sensor Element</w:t>
      </w:r>
    </w:p>
    <w:p w:rsidR="006818DF" w:rsidRDefault="006818DF" w:rsidP="006818DF">
      <w:pPr>
        <w:pStyle w:val="NormalWeb"/>
        <w:spacing w:before="0" w:beforeAutospacing="0" w:after="0" w:afterAutospacing="0"/>
      </w:pPr>
      <w:r>
        <w:t xml:space="preserve">                                 The </w:t>
      </w:r>
      <w:r>
        <w:rPr>
          <w:rStyle w:val="topic-highlight"/>
          <w:color w:val="2E2E2E"/>
        </w:rPr>
        <w:t>silicon sensor</w:t>
      </w:r>
      <w:r>
        <w:t> element . A seismic mass and four </w:t>
      </w:r>
      <w:hyperlink r:id="rId41" w:tooltip="Learn more about flexures from ScienceDirect's AI-generated Topic Pages" w:history="1">
        <w:r>
          <w:rPr>
            <w:rStyle w:val="Hyperlink"/>
            <w:color w:val="2E2E2E"/>
          </w:rPr>
          <w:t>flexures</w:t>
        </w:r>
      </w:hyperlink>
      <w:r>
        <w:t> are formed using bulk </w:t>
      </w:r>
      <w:hyperlink r:id="rId42" w:tooltip="Learn more about micromachining from ScienceDirect's AI-generated Topic Pages" w:history="1">
        <w:r>
          <w:rPr>
            <w:rStyle w:val="Hyperlink"/>
            <w:color w:val="2E2E2E"/>
          </w:rPr>
          <w:t>micromachining</w:t>
        </w:r>
      </w:hyperlink>
      <w:r>
        <w:t> processes. Each of the four beams contains two implanted resistors that are interconnected to form a Whetstone bridge. When the device undergoes acceleration, the mass moves up or down, causing four of the resistors to increase and the other four to decrease in value. This results in an output voltage change proportional to the applied acceleration. The eight resistors are interconnected such that the effect of any off-axis acceleration is canceled.</w:t>
      </w:r>
    </w:p>
    <w:p w:rsidR="006818DF" w:rsidRDefault="006818DF" w:rsidP="006818DF">
      <w:pPr>
        <w:pStyle w:val="NormalWeb"/>
        <w:spacing w:before="0" w:beforeAutospacing="0" w:after="0" w:afterAutospacing="0"/>
      </w:pPr>
    </w:p>
    <w:p w:rsidR="006818DF" w:rsidRDefault="006818DF" w:rsidP="006818DF">
      <w:pPr>
        <w:pStyle w:val="NormalWeb"/>
        <w:spacing w:before="0" w:beforeAutospacing="0" w:after="0" w:afterAutospacing="0"/>
      </w:pPr>
      <w:r>
        <w:t>Silicon top and bottom caps are attached to the section containing the seismic mass and the beams. The silicon caps serve several purposes. Precision gaps are etched into the caps to provide air damping to suppress the resonant peak of the structure. Because the part is critically damped, the frequency response is flat up to several kilohertz with little dependence on temperature. Small elevated stops on the top and bottom caps limit the motion of the mass to a fraction of the deflection at which fracture occurs. The caps also form a chamber around the seismic mass to provide protection during the later stages of manufacturing and its operating lifetime.</w:t>
      </w:r>
    </w:p>
    <w:p w:rsidR="006818DF" w:rsidRDefault="006818DF" w:rsidP="006818DF">
      <w:pPr>
        <w:pStyle w:val="NormalWeb"/>
        <w:spacing w:before="0" w:beforeAutospacing="0" w:after="0" w:afterAutospacing="0"/>
      </w:pPr>
    </w:p>
    <w:p w:rsidR="006818DF" w:rsidRDefault="006818DF" w:rsidP="006818DF">
      <w:pPr>
        <w:pStyle w:val="NormalWeb"/>
        <w:spacing w:before="0" w:beforeAutospacing="0" w:after="96" w:afterAutospacing="0"/>
      </w:pPr>
      <w:r>
        <w:t xml:space="preserve">Last, the top cap allows testing the accelerometer in the absence of acceleration. When a voltage is applied to a metal electrode on the top cap, an electrostatic force moves the mass toward the top cap. This results in a change in output voltage proportional to the sensitivity and to the square of the applied voltage. It thus is possible to generate an “acceleration” using an external voltage and check the functionality of the mechanical structure as well as the electronics. </w:t>
      </w:r>
    </w:p>
    <w:p w:rsidR="006818DF" w:rsidRDefault="006818DF" w:rsidP="006818DF">
      <w:pPr>
        <w:pStyle w:val="NormalWeb"/>
        <w:spacing w:before="0" w:beforeAutospacing="0" w:after="96" w:afterAutospacing="0"/>
      </w:pPr>
    </w:p>
    <w:p w:rsidR="006818DF" w:rsidRPr="006818DF" w:rsidRDefault="00A55B5A" w:rsidP="006818DF">
      <w:pPr>
        <w:pStyle w:val="Heading2"/>
        <w:spacing w:before="0" w:beforeAutospacing="0" w:after="0" w:afterAutospacing="0"/>
        <w:rPr>
          <w:b w:val="0"/>
          <w:bCs w:val="0"/>
          <w:color w:val="2E2E2E"/>
        </w:rPr>
      </w:pPr>
      <w:r>
        <w:t>11.</w:t>
      </w:r>
      <w:hyperlink r:id="rId43" w:history="1">
        <w:r w:rsidR="006818DF">
          <w:rPr>
            <w:rStyle w:val="anchor-text"/>
            <w:b w:val="0"/>
            <w:bCs w:val="0"/>
            <w:color w:val="2E2E2E"/>
          </w:rPr>
          <w:t>Porous silicon biosensors for DNA sensing</w:t>
        </w:r>
      </w:hyperlink>
      <w:r w:rsidR="006818DF">
        <w:t xml:space="preserve"> </w:t>
      </w:r>
    </w:p>
    <w:p w:rsidR="006818DF" w:rsidRDefault="006818DF" w:rsidP="006818DF">
      <w:pPr>
        <w:pStyle w:val="Heading3"/>
        <w:spacing w:before="0"/>
        <w:rPr>
          <w:b w:val="0"/>
          <w:bCs w:val="0"/>
          <w:color w:val="2E2E2E"/>
        </w:rPr>
      </w:pPr>
      <w:r>
        <w:rPr>
          <w:b w:val="0"/>
          <w:bCs w:val="0"/>
          <w:color w:val="2E2E2E"/>
        </w:rPr>
        <w:t>Kinetics for real-time sensing</w:t>
      </w:r>
    </w:p>
    <w:p w:rsidR="006818DF" w:rsidRDefault="006818DF" w:rsidP="006818DF">
      <w:pPr>
        <w:pStyle w:val="NormalWeb"/>
        <w:spacing w:before="0" w:beforeAutospacing="0" w:after="0" w:afterAutospacing="0"/>
      </w:pPr>
      <w:r>
        <w:t>The integration of </w:t>
      </w:r>
      <w:hyperlink r:id="rId44" w:tooltip="Learn more about microfluidic from ScienceDirect's AI-generated Topic Pages" w:history="1">
        <w:r>
          <w:rPr>
            <w:rStyle w:val="Hyperlink"/>
            <w:color w:val="2E2E2E"/>
          </w:rPr>
          <w:t>microfluidic</w:t>
        </w:r>
      </w:hyperlink>
      <w:r>
        <w:t> cells with PSi sensors not only enables studies on diffusion and reaction kinetics of molecules in </w:t>
      </w:r>
      <w:hyperlink r:id="rId45" w:tooltip="Learn more about nanoscale from ScienceDirect's AI-generated Topic Pages" w:history="1">
        <w:r>
          <w:rPr>
            <w:rStyle w:val="Hyperlink"/>
            <w:color w:val="2E2E2E"/>
          </w:rPr>
          <w:t>nanoscale</w:t>
        </w:r>
      </w:hyperlink>
      <w:r>
        <w:t> pores but is also a key step towards the realization of compact PSi lab-on-chip microanalysis systems operating with low analyte volume requirements. Several studies have investigated the performance of PSi DNA sensors utilizing fluidic cells for analyte delivery. For example, De Stefano et al. demonstrated a PSi Bragg reflector microarray integrated with a polydimethylsiloxane (PDMS) microfluidic cell (Rea et al., 2011), and Weiss et al. demonstrated a grating-coupled PSi </w:t>
      </w:r>
      <w:hyperlink r:id="rId46" w:tooltip="Learn more about waveguide from ScienceDirect's AI-generated Topic Pages" w:history="1">
        <w:r>
          <w:rPr>
            <w:rStyle w:val="Hyperlink"/>
            <w:color w:val="2E2E2E"/>
          </w:rPr>
          <w:t>waveguide</w:t>
        </w:r>
      </w:hyperlink>
      <w:r>
        <w:t> with PDMS flow cell (Wei et al., 2012).</w:t>
      </w:r>
    </w:p>
    <w:p w:rsidR="006818DF" w:rsidRDefault="006818DF" w:rsidP="006818DF">
      <w:pPr>
        <w:pStyle w:val="NormalWeb"/>
        <w:spacing w:before="0" w:beforeAutospacing="0" w:after="0" w:afterAutospacing="0"/>
      </w:pPr>
      <w:r>
        <w:lastRenderedPageBreak/>
        <w:t>In the case of the PSi Bragg reflector array, the PSi array was bonded to the PDMS cell after APTES functionalization and treatment of both the PSi microarray and PDMS surfaces with oxygen plasma. An image of the PDMS integrated microarray with inlet and outlet tube holes is depicted in Fig. 9.21.</w:t>
      </w:r>
    </w:p>
    <w:p w:rsidR="006818DF" w:rsidRDefault="006818DF" w:rsidP="006818DF">
      <w:r>
        <w:rPr>
          <w:noProof/>
        </w:rPr>
        <w:drawing>
          <wp:inline distT="0" distB="0" distL="0" distR="0">
            <wp:extent cx="4229100" cy="1645920"/>
            <wp:effectExtent l="19050" t="0" r="0" b="0"/>
            <wp:docPr id="13" name="Picture 13" descr="Fig.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 9.21"/>
                    <pic:cNvPicPr>
                      <a:picLocks noChangeAspect="1" noChangeArrowheads="1"/>
                    </pic:cNvPicPr>
                  </pic:nvPicPr>
                  <pic:blipFill>
                    <a:blip r:embed="rId47"/>
                    <a:srcRect/>
                    <a:stretch>
                      <a:fillRect/>
                    </a:stretch>
                  </pic:blipFill>
                  <pic:spPr bwMode="auto">
                    <a:xfrm>
                      <a:off x="0" y="0"/>
                      <a:ext cx="4229100" cy="1645920"/>
                    </a:xfrm>
                    <a:prstGeom prst="rect">
                      <a:avLst/>
                    </a:prstGeom>
                    <a:noFill/>
                    <a:ln w="9525">
                      <a:noFill/>
                      <a:miter lim="800000"/>
                      <a:headEnd/>
                      <a:tailEnd/>
                    </a:ln>
                  </pic:spPr>
                </pic:pic>
              </a:graphicData>
            </a:graphic>
          </wp:inline>
        </w:drawing>
      </w:r>
    </w:p>
    <w:p w:rsidR="006818DF" w:rsidRDefault="006818DF" w:rsidP="006818DF">
      <w:pPr>
        <w:pStyle w:val="NormalWeb"/>
        <w:spacing w:before="0" w:beforeAutospacing="0" w:after="0" w:afterAutospacing="0"/>
      </w:pPr>
      <w:r>
        <w:t>The PDMS cell consisted of four channels 250 μm wide × 10 μm tall × 3 mm long that each addressed a row of four Bragg reflectors in series. It was found that the addition of the flow cell introduced a minor reduction in the reflectance intensity, but did not otherwise significantly affect the key signatures of the measured reflectance spectrum of the PSi array elements. The PSi elements were further functionalized with GA in the flow cell before introducing 24-base probe DNA in a HEPES buffer and then complementary DNA in HEPES using a </w:t>
      </w:r>
      <w:hyperlink r:id="rId48" w:tooltip="Learn more about peristaltic pump from ScienceDirect's AI-generated Topic Pages" w:history="1">
        <w:r>
          <w:rPr>
            <w:rStyle w:val="Hyperlink"/>
            <w:color w:val="2E2E2E"/>
          </w:rPr>
          <w:t>peristaltic pump</w:t>
        </w:r>
      </w:hyperlink>
      <w:r>
        <w:t>. Flushing of excess molecules between molecular attachments is very important for accurate detection in fluidic systems; unbound species in the pores or changing concentrations of molecules in the flow cell lead to erroneous measurements. While there was some variability in the magnitude of the reflectance shift in each element of the array due to non-uniform molecular concentrations as a function of propagation distance in the flow cell, detection of 200 μM complementary DNA was demonstrated; the predicted detection limit is below 1 μm. Calculations were performed using the Navier-Stokes equations and diffusion equations to model fluid motion and mass transport in the pores. It was found that the association rate constant increased with bound probe concentration; when all binding sites are saturated, the association rate is estimated to be near 10</w:t>
      </w:r>
      <w:r>
        <w:rPr>
          <w:sz w:val="18"/>
          <w:szCs w:val="18"/>
          <w:vertAlign w:val="superscript"/>
        </w:rPr>
        <w:t>3</w:t>
      </w:r>
      <w:r>
        <w:t> M</w:t>
      </w:r>
      <w:r>
        <w:rPr>
          <w:sz w:val="18"/>
          <w:szCs w:val="18"/>
          <w:vertAlign w:val="superscript"/>
        </w:rPr>
        <w:t>− 1</w:t>
      </w:r>
      <w:r>
        <w:t> s</w:t>
      </w:r>
      <w:r>
        <w:rPr>
          <w:sz w:val="18"/>
          <w:szCs w:val="18"/>
          <w:vertAlign w:val="superscript"/>
        </w:rPr>
        <w:t>− 1</w:t>
      </w:r>
      <w:r>
        <w:t> (Rea et al., 2011).</w:t>
      </w:r>
    </w:p>
    <w:p w:rsidR="006818DF" w:rsidRDefault="006818DF" w:rsidP="006818DF">
      <w:pPr>
        <w:pStyle w:val="NormalWeb"/>
        <w:spacing w:before="0" w:beforeAutospacing="0" w:after="0" w:afterAutospacing="0"/>
      </w:pPr>
      <w:r>
        <w:t>The grating-coupled PSi waveguide with PDMS flow cell is shown in Fig. 9.22. Here, a single flow channel is utilized. APTES, Sulfo-SMCC, and 16-base probe and target DNA molecules are injected into the microfluidic chamber; constant inlet velocity of the solutions is not maintained since a constant injection pump was not used in these experiments.</w:t>
      </w:r>
    </w:p>
    <w:p w:rsidR="006818DF" w:rsidRDefault="006818DF" w:rsidP="006818DF">
      <w:r>
        <w:rPr>
          <w:noProof/>
        </w:rPr>
        <w:drawing>
          <wp:inline distT="0" distB="0" distL="0" distR="0">
            <wp:extent cx="2537460" cy="2316480"/>
            <wp:effectExtent l="19050" t="0" r="0" b="0"/>
            <wp:docPr id="14" name="Picture 14" descr="Fig.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 9.22"/>
                    <pic:cNvPicPr>
                      <a:picLocks noChangeAspect="1" noChangeArrowheads="1"/>
                    </pic:cNvPicPr>
                  </pic:nvPicPr>
                  <pic:blipFill>
                    <a:blip r:embed="rId49"/>
                    <a:srcRect/>
                    <a:stretch>
                      <a:fillRect/>
                    </a:stretch>
                  </pic:blipFill>
                  <pic:spPr bwMode="auto">
                    <a:xfrm>
                      <a:off x="0" y="0"/>
                      <a:ext cx="2537460" cy="2316480"/>
                    </a:xfrm>
                    <a:prstGeom prst="rect">
                      <a:avLst/>
                    </a:prstGeom>
                    <a:noFill/>
                    <a:ln w="9525">
                      <a:noFill/>
                      <a:miter lim="800000"/>
                      <a:headEnd/>
                      <a:tailEnd/>
                    </a:ln>
                  </pic:spPr>
                </pic:pic>
              </a:graphicData>
            </a:graphic>
          </wp:inline>
        </w:drawing>
      </w:r>
    </w:p>
    <w:p w:rsidR="006818DF" w:rsidRDefault="006818DF" w:rsidP="006818DF">
      <w:pPr>
        <w:pStyle w:val="NormalWeb"/>
        <w:spacing w:before="0" w:beforeAutospacing="0" w:after="0" w:afterAutospacing="0"/>
      </w:pPr>
      <w:r>
        <w:t>The binding of the molecules to the PSi waveguide is monitored via consecutive angular reflectance measurements. The waveguide resonance angles were plotted over time and are shown in Fig. 9.23.</w:t>
      </w:r>
    </w:p>
    <w:p w:rsidR="006818DF" w:rsidRDefault="006818DF" w:rsidP="006818DF">
      <w:r>
        <w:rPr>
          <w:noProof/>
        </w:rPr>
        <w:lastRenderedPageBreak/>
        <w:drawing>
          <wp:inline distT="0" distB="0" distL="0" distR="0">
            <wp:extent cx="4236720" cy="4861560"/>
            <wp:effectExtent l="19050" t="0" r="0" b="0"/>
            <wp:docPr id="15" name="Picture 15" descr="Fig.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 9.23"/>
                    <pic:cNvPicPr>
                      <a:picLocks noChangeAspect="1" noChangeArrowheads="1"/>
                    </pic:cNvPicPr>
                  </pic:nvPicPr>
                  <pic:blipFill>
                    <a:blip r:embed="rId50"/>
                    <a:srcRect/>
                    <a:stretch>
                      <a:fillRect/>
                    </a:stretch>
                  </pic:blipFill>
                  <pic:spPr bwMode="auto">
                    <a:xfrm>
                      <a:off x="0" y="0"/>
                      <a:ext cx="4236720" cy="4861560"/>
                    </a:xfrm>
                    <a:prstGeom prst="rect">
                      <a:avLst/>
                    </a:prstGeom>
                    <a:noFill/>
                    <a:ln w="9525">
                      <a:noFill/>
                      <a:miter lim="800000"/>
                      <a:headEnd/>
                      <a:tailEnd/>
                    </a:ln>
                  </pic:spPr>
                </pic:pic>
              </a:graphicData>
            </a:graphic>
          </wp:inline>
        </w:drawing>
      </w:r>
    </w:p>
    <w:p w:rsidR="006818DF" w:rsidRDefault="006818DF" w:rsidP="006818DF">
      <w:pPr>
        <w:pStyle w:val="NormalWeb"/>
        <w:spacing w:before="0" w:beforeAutospacing="0" w:after="0" w:afterAutospacing="0"/>
      </w:pPr>
      <w:r>
        <w:t>The molecular diffusion and attachment within the pores were tracked by monitoring the resonance angle shift after molecule injection and rinsing steps, respectively. Diffusion, adsorption, and desorption parameters were calculated by mass transport equations with appropriate boundary conditions using the finite element method. The kinetic parameters for each molecule are described in Table 9.2. For 100 μM 16-base pair oligos, a 10-fold decrease of the </w:t>
      </w:r>
      <w:hyperlink r:id="rId51" w:tooltip="Learn more about diffusion coefficient from ScienceDirect's AI-generated Topic Pages" w:history="1">
        <w:r>
          <w:rPr>
            <w:rStyle w:val="Hyperlink"/>
            <w:color w:val="2E2E2E"/>
          </w:rPr>
          <w:t>diffusion coefficient</w:t>
        </w:r>
      </w:hyperlink>
      <w:r>
        <w:t> and at least a 100-fold smaller adsorption rate constant were observed compared to the attachment on flat surfaces. The slower kinetics were attributed to the steric and electrostatic interactions of the molecules within the pores (Wei et al., 2012).</w:t>
      </w:r>
    </w:p>
    <w:tbl>
      <w:tblPr>
        <w:tblW w:w="6816" w:type="dxa"/>
        <w:tblBorders>
          <w:top w:val="single" w:sz="4" w:space="0" w:color="F5F5F5"/>
          <w:bottom w:val="single" w:sz="4" w:space="0" w:color="F5F5F5"/>
        </w:tblBorders>
        <w:tblCellMar>
          <w:left w:w="0" w:type="dxa"/>
          <w:right w:w="0" w:type="dxa"/>
        </w:tblCellMar>
        <w:tblLook w:val="04A0"/>
      </w:tblPr>
      <w:tblGrid>
        <w:gridCol w:w="1836"/>
        <w:gridCol w:w="1153"/>
        <w:gridCol w:w="1180"/>
        <w:gridCol w:w="1193"/>
        <w:gridCol w:w="1454"/>
      </w:tblGrid>
      <w:tr w:rsidR="006818DF" w:rsidTr="006818DF">
        <w:trPr>
          <w:tblHeader/>
        </w:trPr>
        <w:tc>
          <w:tcPr>
            <w:tcW w:w="0" w:type="auto"/>
            <w:tcBorders>
              <w:bottom w:val="single" w:sz="4" w:space="0" w:color="F5F5F5"/>
              <w:right w:val="nil"/>
            </w:tcBorders>
            <w:tcMar>
              <w:top w:w="60" w:type="dxa"/>
              <w:left w:w="60" w:type="dxa"/>
              <w:bottom w:w="60" w:type="dxa"/>
              <w:right w:w="60" w:type="dxa"/>
            </w:tcMar>
            <w:hideMark/>
          </w:tcPr>
          <w:p w:rsidR="006818DF" w:rsidRDefault="006818DF">
            <w:pPr>
              <w:jc w:val="center"/>
              <w:rPr>
                <w:b/>
                <w:bCs/>
                <w:sz w:val="24"/>
                <w:szCs w:val="24"/>
              </w:rPr>
            </w:pPr>
            <w:r>
              <w:rPr>
                <w:b/>
                <w:bCs/>
              </w:rPr>
              <w:t>Kinetic parameters</w:t>
            </w:r>
          </w:p>
        </w:tc>
        <w:tc>
          <w:tcPr>
            <w:tcW w:w="0" w:type="auto"/>
            <w:tcBorders>
              <w:bottom w:val="single" w:sz="4" w:space="0" w:color="F5F5F5"/>
              <w:right w:val="nil"/>
            </w:tcBorders>
            <w:tcMar>
              <w:top w:w="60" w:type="dxa"/>
              <w:left w:w="60" w:type="dxa"/>
              <w:bottom w:w="60" w:type="dxa"/>
              <w:right w:w="60" w:type="dxa"/>
            </w:tcMar>
            <w:hideMark/>
          </w:tcPr>
          <w:p w:rsidR="006818DF" w:rsidRDefault="006818DF">
            <w:pPr>
              <w:jc w:val="center"/>
              <w:rPr>
                <w:b/>
                <w:bCs/>
                <w:sz w:val="24"/>
                <w:szCs w:val="24"/>
              </w:rPr>
            </w:pPr>
            <w:r>
              <w:rPr>
                <w:b/>
                <w:bCs/>
              </w:rPr>
              <w:t>3-APTES</w:t>
            </w:r>
          </w:p>
        </w:tc>
        <w:tc>
          <w:tcPr>
            <w:tcW w:w="0" w:type="auto"/>
            <w:tcBorders>
              <w:bottom w:val="single" w:sz="4" w:space="0" w:color="F5F5F5"/>
              <w:right w:val="nil"/>
            </w:tcBorders>
            <w:tcMar>
              <w:top w:w="60" w:type="dxa"/>
              <w:left w:w="60" w:type="dxa"/>
              <w:bottom w:w="60" w:type="dxa"/>
              <w:right w:w="60" w:type="dxa"/>
            </w:tcMar>
            <w:hideMark/>
          </w:tcPr>
          <w:p w:rsidR="006818DF" w:rsidRDefault="006818DF">
            <w:pPr>
              <w:jc w:val="center"/>
              <w:rPr>
                <w:b/>
                <w:bCs/>
                <w:sz w:val="24"/>
                <w:szCs w:val="24"/>
              </w:rPr>
            </w:pPr>
            <w:r>
              <w:rPr>
                <w:b/>
                <w:bCs/>
              </w:rPr>
              <w:t>Sulfo-SMCC</w:t>
            </w:r>
          </w:p>
        </w:tc>
        <w:tc>
          <w:tcPr>
            <w:tcW w:w="0" w:type="auto"/>
            <w:tcBorders>
              <w:bottom w:val="single" w:sz="4" w:space="0" w:color="F5F5F5"/>
              <w:right w:val="nil"/>
            </w:tcBorders>
            <w:tcMar>
              <w:top w:w="60" w:type="dxa"/>
              <w:left w:w="60" w:type="dxa"/>
              <w:bottom w:w="60" w:type="dxa"/>
              <w:right w:w="60" w:type="dxa"/>
            </w:tcMar>
            <w:hideMark/>
          </w:tcPr>
          <w:p w:rsidR="006818DF" w:rsidRDefault="006818DF">
            <w:pPr>
              <w:jc w:val="center"/>
              <w:rPr>
                <w:b/>
                <w:bCs/>
                <w:sz w:val="24"/>
                <w:szCs w:val="24"/>
              </w:rPr>
            </w:pPr>
            <w:r>
              <w:rPr>
                <w:b/>
                <w:bCs/>
              </w:rPr>
              <w:t>Probe DNA</w:t>
            </w:r>
          </w:p>
        </w:tc>
        <w:tc>
          <w:tcPr>
            <w:tcW w:w="0" w:type="auto"/>
            <w:tcBorders>
              <w:bottom w:val="single" w:sz="4" w:space="0" w:color="F5F5F5"/>
              <w:right w:val="nil"/>
            </w:tcBorders>
            <w:tcMar>
              <w:top w:w="60" w:type="dxa"/>
              <w:left w:w="60" w:type="dxa"/>
              <w:bottom w:w="60" w:type="dxa"/>
              <w:right w:w="60" w:type="dxa"/>
            </w:tcMar>
            <w:hideMark/>
          </w:tcPr>
          <w:p w:rsidR="006818DF" w:rsidRDefault="006818DF">
            <w:pPr>
              <w:jc w:val="center"/>
              <w:rPr>
                <w:b/>
                <w:bCs/>
                <w:sz w:val="24"/>
                <w:szCs w:val="24"/>
              </w:rPr>
            </w:pPr>
            <w:r>
              <w:rPr>
                <w:b/>
                <w:bCs/>
              </w:rPr>
              <w:t>Antisense PNA</w:t>
            </w:r>
          </w:p>
        </w:tc>
      </w:tr>
      <w:tr w:rsidR="006818DF" w:rsidTr="006818DF">
        <w:tc>
          <w:tcPr>
            <w:tcW w:w="0" w:type="auto"/>
            <w:tcBorders>
              <w:bottom w:val="nil"/>
              <w:right w:val="nil"/>
            </w:tcBorders>
            <w:tcMar>
              <w:top w:w="60" w:type="dxa"/>
              <w:left w:w="60" w:type="dxa"/>
              <w:bottom w:w="60" w:type="dxa"/>
              <w:right w:w="60" w:type="dxa"/>
            </w:tcMar>
            <w:vAlign w:val="center"/>
            <w:hideMark/>
          </w:tcPr>
          <w:p w:rsidR="006818DF" w:rsidRDefault="006818DF">
            <w:pPr>
              <w:jc w:val="center"/>
              <w:rPr>
                <w:b/>
                <w:bCs/>
                <w:sz w:val="24"/>
                <w:szCs w:val="24"/>
              </w:rPr>
            </w:pPr>
            <w:r>
              <w:rPr>
                <w:rStyle w:val="Emphasis"/>
                <w:b/>
                <w:bCs/>
              </w:rPr>
              <w:t>D</w:t>
            </w:r>
            <w:r>
              <w:rPr>
                <w:b/>
                <w:bCs/>
              </w:rPr>
              <w:t> (m</w:t>
            </w:r>
            <w:r>
              <w:rPr>
                <w:b/>
                <w:bCs/>
                <w:sz w:val="12"/>
                <w:szCs w:val="12"/>
                <w:vertAlign w:val="superscript"/>
              </w:rPr>
              <w:t>2</w:t>
            </w:r>
            <w:r>
              <w:rPr>
                <w:b/>
                <w:bCs/>
              </w:rPr>
              <w:t>·s</w:t>
            </w:r>
            <w:r>
              <w:rPr>
                <w:b/>
                <w:bCs/>
                <w:sz w:val="12"/>
                <w:szCs w:val="12"/>
                <w:vertAlign w:val="superscript"/>
              </w:rPr>
              <w:t>− 1</w:t>
            </w:r>
            <w:r>
              <w:rPr>
                <w:b/>
                <w:bCs/>
              </w:rPr>
              <w:t>)</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5.41 × 10</w:t>
            </w:r>
            <w:r>
              <w:rPr>
                <w:sz w:val="12"/>
                <w:szCs w:val="12"/>
                <w:vertAlign w:val="superscript"/>
              </w:rPr>
              <w:t>− 9</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2.442 × 10</w:t>
            </w:r>
            <w:r>
              <w:rPr>
                <w:sz w:val="12"/>
                <w:szCs w:val="12"/>
                <w:vertAlign w:val="superscript"/>
              </w:rPr>
              <w:t>− 9</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9.542 × 10</w:t>
            </w:r>
            <w:r>
              <w:rPr>
                <w:sz w:val="12"/>
                <w:szCs w:val="12"/>
                <w:vertAlign w:val="superscript"/>
              </w:rPr>
              <w:t>− 11</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9.57 × 10</w:t>
            </w:r>
            <w:r>
              <w:rPr>
                <w:sz w:val="12"/>
                <w:szCs w:val="12"/>
                <w:vertAlign w:val="superscript"/>
              </w:rPr>
              <w:t>− 11</w:t>
            </w:r>
          </w:p>
        </w:tc>
      </w:tr>
      <w:tr w:rsidR="006818DF" w:rsidTr="006818DF">
        <w:tc>
          <w:tcPr>
            <w:tcW w:w="0" w:type="auto"/>
            <w:tcBorders>
              <w:bottom w:val="nil"/>
              <w:right w:val="nil"/>
            </w:tcBorders>
            <w:tcMar>
              <w:top w:w="60" w:type="dxa"/>
              <w:left w:w="60" w:type="dxa"/>
              <w:bottom w:w="60" w:type="dxa"/>
              <w:right w:w="60" w:type="dxa"/>
            </w:tcMar>
            <w:vAlign w:val="center"/>
            <w:hideMark/>
          </w:tcPr>
          <w:p w:rsidR="006818DF" w:rsidRDefault="006818DF">
            <w:pPr>
              <w:jc w:val="center"/>
              <w:rPr>
                <w:b/>
                <w:bCs/>
                <w:sz w:val="24"/>
                <w:szCs w:val="24"/>
              </w:rPr>
            </w:pPr>
            <w:r>
              <w:rPr>
                <w:rStyle w:val="Emphasis"/>
                <w:b/>
                <w:bCs/>
              </w:rPr>
              <w:t>K</w:t>
            </w:r>
            <w:r>
              <w:rPr>
                <w:b/>
                <w:bCs/>
                <w:sz w:val="12"/>
                <w:szCs w:val="12"/>
                <w:vertAlign w:val="subscript"/>
              </w:rPr>
              <w:t>ad</w:t>
            </w:r>
            <w:r>
              <w:rPr>
                <w:b/>
                <w:bCs/>
              </w:rPr>
              <w:t> (M</w:t>
            </w:r>
            <w:r>
              <w:rPr>
                <w:b/>
                <w:bCs/>
                <w:sz w:val="12"/>
                <w:szCs w:val="12"/>
                <w:vertAlign w:val="superscript"/>
              </w:rPr>
              <w:t>− 1</w:t>
            </w:r>
            <w:r>
              <w:rPr>
                <w:b/>
                <w:bCs/>
              </w:rPr>
              <w:t>·s</w:t>
            </w:r>
            <w:r>
              <w:rPr>
                <w:b/>
                <w:bCs/>
                <w:sz w:val="12"/>
                <w:szCs w:val="12"/>
                <w:vertAlign w:val="superscript"/>
              </w:rPr>
              <w:t>− 1</w:t>
            </w:r>
            <w:r>
              <w:rPr>
                <w:b/>
                <w:bCs/>
              </w:rPr>
              <w:t>)</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0.02958</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0.1274</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5.641</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4.442</w:t>
            </w:r>
          </w:p>
        </w:tc>
      </w:tr>
      <w:tr w:rsidR="006818DF" w:rsidTr="006818DF">
        <w:tc>
          <w:tcPr>
            <w:tcW w:w="0" w:type="auto"/>
            <w:tcBorders>
              <w:bottom w:val="nil"/>
              <w:right w:val="nil"/>
            </w:tcBorders>
            <w:tcMar>
              <w:top w:w="60" w:type="dxa"/>
              <w:left w:w="60" w:type="dxa"/>
              <w:bottom w:w="60" w:type="dxa"/>
              <w:right w:w="60" w:type="dxa"/>
            </w:tcMar>
            <w:vAlign w:val="center"/>
            <w:hideMark/>
          </w:tcPr>
          <w:p w:rsidR="006818DF" w:rsidRDefault="006818DF">
            <w:pPr>
              <w:jc w:val="center"/>
              <w:rPr>
                <w:b/>
                <w:bCs/>
                <w:sz w:val="24"/>
                <w:szCs w:val="24"/>
              </w:rPr>
            </w:pPr>
            <w:r>
              <w:rPr>
                <w:rStyle w:val="Emphasis"/>
                <w:b/>
                <w:bCs/>
              </w:rPr>
              <w:t>K</w:t>
            </w:r>
            <w:r>
              <w:rPr>
                <w:b/>
                <w:bCs/>
                <w:sz w:val="12"/>
                <w:szCs w:val="12"/>
                <w:vertAlign w:val="subscript"/>
              </w:rPr>
              <w:t>des</w:t>
            </w:r>
            <w:r>
              <w:rPr>
                <w:b/>
                <w:bCs/>
              </w:rPr>
              <w:t> (s</w:t>
            </w:r>
            <w:r>
              <w:rPr>
                <w:b/>
                <w:bCs/>
                <w:sz w:val="12"/>
                <w:szCs w:val="12"/>
                <w:vertAlign w:val="superscript"/>
              </w:rPr>
              <w:t>− 1</w:t>
            </w:r>
            <w:r>
              <w:rPr>
                <w:b/>
                <w:bCs/>
              </w:rPr>
              <w:t>)</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7.652 × 10</w:t>
            </w:r>
            <w:r>
              <w:rPr>
                <w:sz w:val="12"/>
                <w:szCs w:val="12"/>
                <w:vertAlign w:val="superscript"/>
              </w:rPr>
              <w:t>− 5</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1.748 × 10</w:t>
            </w:r>
            <w:r>
              <w:rPr>
                <w:sz w:val="12"/>
                <w:szCs w:val="12"/>
                <w:vertAlign w:val="superscript"/>
              </w:rPr>
              <w:t>− 5</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7.4 × 10</w:t>
            </w:r>
            <w:r>
              <w:rPr>
                <w:sz w:val="12"/>
                <w:szCs w:val="12"/>
                <w:vertAlign w:val="superscript"/>
              </w:rPr>
              <w:t>− 6</w:t>
            </w:r>
          </w:p>
        </w:tc>
        <w:tc>
          <w:tcPr>
            <w:tcW w:w="0" w:type="auto"/>
            <w:tcBorders>
              <w:bottom w:val="nil"/>
              <w:right w:val="nil"/>
            </w:tcBorders>
            <w:tcMar>
              <w:top w:w="60" w:type="dxa"/>
              <w:left w:w="60" w:type="dxa"/>
              <w:bottom w:w="60" w:type="dxa"/>
              <w:right w:w="60" w:type="dxa"/>
            </w:tcMar>
            <w:vAlign w:val="center"/>
            <w:hideMark/>
          </w:tcPr>
          <w:p w:rsidR="006818DF" w:rsidRDefault="006818DF">
            <w:pPr>
              <w:rPr>
                <w:sz w:val="24"/>
                <w:szCs w:val="24"/>
              </w:rPr>
            </w:pPr>
            <w:r>
              <w:t>1.422 × 10</w:t>
            </w:r>
            <w:r>
              <w:rPr>
                <w:sz w:val="12"/>
                <w:szCs w:val="12"/>
                <w:vertAlign w:val="superscript"/>
              </w:rPr>
              <w:t>− 5</w:t>
            </w:r>
          </w:p>
        </w:tc>
      </w:tr>
    </w:tbl>
    <w:p w:rsidR="006818DF" w:rsidRDefault="006818DF" w:rsidP="006818DF">
      <w:pPr>
        <w:pStyle w:val="NormalWeb"/>
        <w:spacing w:before="0" w:beforeAutospacing="0" w:after="0" w:afterAutospacing="0"/>
      </w:pPr>
      <w:r>
        <w:t>The investigation of mass transport and real-time measurements in these initial PSi-microfluidic integration experiments is an important step towards understanding the advantages and limitations of future PSi DNA lab-on-chip sensors (Rea et al., 2011; Wei et al., 2012). Recent work has modeled diffusion and binding kinetics in PSi sensors (Arshavsky-Graham, Boyko, et al., 2020; Zhao et al., 2016). For most optical measurement configurations, detection of molecules in a fluidic environment decreases the change in </w:t>
      </w:r>
      <w:hyperlink r:id="rId52" w:tooltip="Learn more about refractive index from ScienceDirect's AI-generated Topic Pages" w:history="1">
        <w:r>
          <w:rPr>
            <w:rStyle w:val="Hyperlink"/>
            <w:color w:val="2E2E2E"/>
          </w:rPr>
          <w:t>refractive index</w:t>
        </w:r>
      </w:hyperlink>
      <w:r>
        <w:t xml:space="preserve"> upon molecular binding in the pores (i.e., the refractive index of typical molecules is closer to that of a fluidic environment rather than air ambient in the pores) and therefore reduces the </w:t>
      </w:r>
      <w:r>
        <w:lastRenderedPageBreak/>
        <w:t>detection sensitivity. Moreover, in multi-layered PSi structures, the resulting decrease in refractive index contrast between adjacent PSi layers due to a fluidic environment reduces the electric field confinement and sharpness of measured optical features, which can therefore further compromise the measured molecular detection limit. However, higher concentrations of molecules, which can be more easily achieved in the low analyte volumes needed in microfluidic channels, can more rapidly diffuse into nanoscale pores and lead to faster sensor response times for PSi-microfluidic sensor systems.</w:t>
      </w:r>
    </w:p>
    <w:p w:rsidR="006818DF" w:rsidRDefault="006818DF" w:rsidP="006818DF">
      <w:pPr>
        <w:pStyle w:val="NormalWeb"/>
        <w:spacing w:before="0" w:beforeAutospacing="0" w:after="96" w:afterAutospacing="0"/>
      </w:pPr>
    </w:p>
    <w:p w:rsidR="007F3618" w:rsidRDefault="00A55B5A" w:rsidP="007F3618">
      <w:pPr>
        <w:pStyle w:val="Heading2"/>
        <w:spacing w:before="0" w:beforeAutospacing="0" w:after="0" w:afterAutospacing="0"/>
        <w:rPr>
          <w:b w:val="0"/>
          <w:bCs w:val="0"/>
          <w:color w:val="2E2E2E"/>
        </w:rPr>
      </w:pPr>
      <w:r>
        <w:t>12.</w:t>
      </w:r>
      <w:hyperlink r:id="rId53" w:history="1">
        <w:r w:rsidR="007F3618">
          <w:rPr>
            <w:rStyle w:val="anchor-text"/>
            <w:b w:val="0"/>
            <w:bCs w:val="0"/>
            <w:color w:val="2E2E2E"/>
          </w:rPr>
          <w:t>Biometric Market Forecasts</w:t>
        </w:r>
      </w:hyperlink>
    </w:p>
    <w:p w:rsidR="007F3618" w:rsidRDefault="007F3618" w:rsidP="007F3618">
      <w:pPr>
        <w:pStyle w:val="NormalWeb"/>
        <w:spacing w:before="0" w:beforeAutospacing="0" w:after="0" w:afterAutospacing="0"/>
        <w:rPr>
          <w:rFonts w:ascii="Arial" w:hAnsi="Arial" w:cs="Arial"/>
          <w:color w:val="2E2E2E"/>
        </w:rPr>
      </w:pPr>
    </w:p>
    <w:p w:rsidR="007F3618" w:rsidRPr="007F3618" w:rsidRDefault="007F3618" w:rsidP="007F3618">
      <w:pPr>
        <w:pStyle w:val="NormalWeb"/>
        <w:spacing w:before="0" w:beforeAutospacing="0" w:after="0" w:afterAutospacing="0"/>
        <w:rPr>
          <w:rFonts w:ascii="Arial" w:hAnsi="Arial" w:cs="Arial"/>
          <w:color w:val="2E2E2E"/>
        </w:rPr>
      </w:pPr>
      <w:r w:rsidRPr="007F3618">
        <w:rPr>
          <w:rFonts w:ascii="Arial" w:hAnsi="Arial" w:cs="Arial"/>
          <w:b/>
          <w:bCs/>
          <w:color w:val="2E2E2E"/>
        </w:rPr>
        <w:t>Market Developments</w:t>
      </w:r>
    </w:p>
    <w:p w:rsidR="007F3618" w:rsidRPr="007F3618" w:rsidRDefault="007F3618" w:rsidP="007F3618">
      <w:pPr>
        <w:pStyle w:val="NormalWeb"/>
        <w:spacing w:before="0" w:beforeAutospacing="0" w:after="96" w:afterAutospacing="0"/>
        <w:rPr>
          <w:rFonts w:asciiTheme="majorHAnsi" w:hAnsiTheme="majorHAnsi" w:cs="Arial"/>
          <w:color w:val="2E2E2E"/>
        </w:rPr>
      </w:pPr>
      <w:r w:rsidRPr="007F3618">
        <w:rPr>
          <w:rFonts w:asciiTheme="majorHAnsi" w:hAnsiTheme="majorHAnsi" w:cs="Arial"/>
          <w:color w:val="2E2E2E"/>
        </w:rPr>
        <w:t>This flexible technology allows fingerprint suppliers to be active in most of the horizontal markets, except for surveillance. They have also found success in all the vertical markets.</w:t>
      </w:r>
    </w:p>
    <w:p w:rsidR="007F3618" w:rsidRPr="007F3618" w:rsidRDefault="007F3618" w:rsidP="007F3618">
      <w:pPr>
        <w:pStyle w:val="NormalWeb"/>
        <w:spacing w:before="0" w:beforeAutospacing="0" w:after="96" w:afterAutospacing="0"/>
        <w:rPr>
          <w:rFonts w:asciiTheme="majorHAnsi" w:hAnsiTheme="majorHAnsi" w:cs="Arial"/>
          <w:color w:val="2E2E2E"/>
        </w:rPr>
      </w:pPr>
    </w:p>
    <w:p w:rsidR="007F3618" w:rsidRPr="007F3618" w:rsidRDefault="007F3618" w:rsidP="007F3618">
      <w:pPr>
        <w:pStyle w:val="NormalWeb"/>
        <w:spacing w:before="0" w:beforeAutospacing="0" w:after="0" w:afterAutospacing="0"/>
        <w:rPr>
          <w:rFonts w:asciiTheme="majorHAnsi" w:hAnsiTheme="majorHAnsi" w:cs="Arial"/>
          <w:color w:val="2E2E2E"/>
        </w:rPr>
      </w:pPr>
      <w:r w:rsidRPr="007F3618">
        <w:rPr>
          <w:rFonts w:asciiTheme="majorHAnsi" w:hAnsiTheme="majorHAnsi" w:cs="Arial"/>
          <w:color w:val="2E2E2E"/>
        </w:rPr>
        <w:t>In particular, the vast majority of IT security installations over the last year were based on fingerprint recognition technology – and there have been numerous health sector installations using fingerprint </w:t>
      </w:r>
      <w:hyperlink r:id="rId54" w:tooltip="Learn more about biometrics from ScienceDirect's AI-generated Topic Pages" w:history="1">
        <w:r w:rsidRPr="007F3618">
          <w:rPr>
            <w:rStyle w:val="Hyperlink"/>
            <w:rFonts w:asciiTheme="majorHAnsi" w:hAnsiTheme="majorHAnsi" w:cs="Arial"/>
            <w:color w:val="2E2E2E"/>
          </w:rPr>
          <w:t>biometrics</w:t>
        </w:r>
      </w:hyperlink>
      <w:r w:rsidRPr="007F3618">
        <w:rPr>
          <w:rFonts w:asciiTheme="majorHAnsi" w:hAnsiTheme="majorHAnsi" w:cs="Arial"/>
          <w:color w:val="2E2E2E"/>
        </w:rPr>
        <w:t> in the run up to the USA’s HIPAA regulations which come into force in 2003.</w:t>
      </w:r>
    </w:p>
    <w:p w:rsidR="007F3618" w:rsidRPr="007F3618" w:rsidRDefault="007F3618" w:rsidP="007F3618">
      <w:pPr>
        <w:pStyle w:val="NormalWeb"/>
        <w:spacing w:before="0" w:beforeAutospacing="0" w:after="0" w:afterAutospacing="0"/>
        <w:rPr>
          <w:rFonts w:asciiTheme="majorHAnsi" w:hAnsiTheme="majorHAnsi" w:cs="Arial"/>
          <w:color w:val="2E2E2E"/>
        </w:rPr>
      </w:pPr>
    </w:p>
    <w:p w:rsidR="007F3618" w:rsidRPr="007F3618" w:rsidRDefault="007F3618" w:rsidP="007F3618">
      <w:pPr>
        <w:pStyle w:val="NormalWeb"/>
        <w:spacing w:before="0" w:beforeAutospacing="0" w:after="96" w:afterAutospacing="0"/>
        <w:rPr>
          <w:rFonts w:asciiTheme="majorHAnsi" w:hAnsiTheme="majorHAnsi" w:cs="Arial"/>
          <w:color w:val="2E2E2E"/>
        </w:rPr>
      </w:pPr>
      <w:r w:rsidRPr="007F3618">
        <w:rPr>
          <w:rFonts w:asciiTheme="majorHAnsi" w:hAnsiTheme="majorHAnsi" w:cs="Arial"/>
          <w:color w:val="2E2E2E"/>
        </w:rPr>
        <w:t>Meanwhile some computer manufacturers have introduced PCs or laptops with fingerprint technology, such as Authentec’s link up with Acer America and STMicroelectronic’s connections with Samsung.</w:t>
      </w:r>
    </w:p>
    <w:p w:rsidR="007F3618" w:rsidRPr="007F3618" w:rsidRDefault="007F3618" w:rsidP="007F3618">
      <w:pPr>
        <w:pStyle w:val="NormalWeb"/>
        <w:spacing w:before="0" w:beforeAutospacing="0" w:after="0" w:afterAutospacing="0"/>
        <w:rPr>
          <w:rFonts w:asciiTheme="majorHAnsi" w:hAnsiTheme="majorHAnsi" w:cs="Arial"/>
          <w:color w:val="2E2E2E"/>
        </w:rPr>
      </w:pPr>
      <w:r w:rsidRPr="007F3618">
        <w:rPr>
          <w:rFonts w:asciiTheme="majorHAnsi" w:hAnsiTheme="majorHAnsi" w:cs="Arial"/>
          <w:color w:val="2E2E2E"/>
        </w:rPr>
        <w:t>Many nationwide ID systems are based on AFIS (automated fingerprint identification system) installations. AFIS installations fall beyond the scope of this report, as they are generally massive systems where the </w:t>
      </w:r>
      <w:hyperlink r:id="rId55" w:tooltip="Learn more about biometric from ScienceDirect's AI-generated Topic Pages" w:history="1">
        <w:r w:rsidRPr="007F3618">
          <w:rPr>
            <w:rStyle w:val="Hyperlink"/>
            <w:rFonts w:asciiTheme="majorHAnsi" w:hAnsiTheme="majorHAnsi" w:cs="Arial"/>
            <w:color w:val="2E2E2E"/>
          </w:rPr>
          <w:t>biometric</w:t>
        </w:r>
      </w:hyperlink>
      <w:r w:rsidRPr="007F3618">
        <w:rPr>
          <w:rFonts w:asciiTheme="majorHAnsi" w:hAnsiTheme="majorHAnsi" w:cs="Arial"/>
          <w:color w:val="2E2E2E"/>
        </w:rPr>
        <w:t> matching engine is only a small part of the overall infrastructure. (AFIS checks are also not performed in real-time, so do not fall under the true definition of a biometric system.)</w:t>
      </w:r>
    </w:p>
    <w:p w:rsidR="007F3618" w:rsidRPr="007F3618" w:rsidRDefault="007F3618" w:rsidP="007F3618">
      <w:pPr>
        <w:pStyle w:val="NormalWeb"/>
        <w:spacing w:before="0" w:beforeAutospacing="0" w:after="0" w:afterAutospacing="0"/>
        <w:rPr>
          <w:rFonts w:asciiTheme="majorHAnsi" w:hAnsiTheme="majorHAnsi" w:cs="Arial"/>
          <w:color w:val="2E2E2E"/>
        </w:rPr>
      </w:pPr>
    </w:p>
    <w:p w:rsidR="007F3618" w:rsidRPr="007F3618" w:rsidRDefault="007F3618" w:rsidP="007F3618">
      <w:pPr>
        <w:pStyle w:val="NormalWeb"/>
        <w:spacing w:before="0" w:beforeAutospacing="0" w:after="96" w:afterAutospacing="0"/>
        <w:rPr>
          <w:rFonts w:asciiTheme="majorHAnsi" w:hAnsiTheme="majorHAnsi" w:cs="Arial"/>
          <w:color w:val="2E2E2E"/>
        </w:rPr>
      </w:pPr>
      <w:r w:rsidRPr="007F3618">
        <w:rPr>
          <w:rFonts w:asciiTheme="majorHAnsi" w:hAnsiTheme="majorHAnsi" w:cs="Arial"/>
          <w:color w:val="2E2E2E"/>
        </w:rPr>
        <w:t>Many of the large government schemes using biometrics around the world do use fingerprint technology in a true biometric sense, however. This is particularly notable with voting-applications, where a common scenario is for ID cards to be issued with a person’s biometric identifier embedded within, which is subsequently checked on polling day.</w:t>
      </w:r>
    </w:p>
    <w:p w:rsidR="007F3618" w:rsidRPr="007F3618" w:rsidRDefault="007F3618" w:rsidP="007F3618">
      <w:pPr>
        <w:pStyle w:val="NormalWeb"/>
        <w:spacing w:before="0" w:beforeAutospacing="0" w:after="96" w:afterAutospacing="0"/>
        <w:rPr>
          <w:rFonts w:asciiTheme="majorHAnsi" w:hAnsiTheme="majorHAnsi" w:cs="Arial"/>
          <w:color w:val="2E2E2E"/>
        </w:rPr>
      </w:pPr>
    </w:p>
    <w:p w:rsidR="007F3618" w:rsidRPr="007F3618" w:rsidRDefault="007F3618" w:rsidP="007F3618">
      <w:pPr>
        <w:pStyle w:val="NormalWeb"/>
        <w:spacing w:before="0" w:beforeAutospacing="0" w:after="96" w:afterAutospacing="0"/>
        <w:rPr>
          <w:rFonts w:asciiTheme="majorHAnsi" w:hAnsiTheme="majorHAnsi" w:cs="Arial"/>
          <w:color w:val="2E2E2E"/>
        </w:rPr>
      </w:pPr>
      <w:r w:rsidRPr="007F3618">
        <w:rPr>
          <w:rFonts w:asciiTheme="majorHAnsi" w:hAnsiTheme="majorHAnsi" w:cs="Arial"/>
          <w:color w:val="2E2E2E"/>
        </w:rPr>
        <w:t>New legislation will likely provide a lot of potentially lucrative contracts for fingerprint vendors. For example, the Driver’s License Modernisation Act in the USA calls for the use of fingerprint templates to be used. One reason for the selection of fingerprint technology was said to be the low cost of the readers, which would have to be deployed in high numbers if the legislation was passed. Asylum seeker legislation across the globe is also backing fingerprint biometrics to facilitate their efficient processing at ports of entry and beyond.</w:t>
      </w:r>
    </w:p>
    <w:p w:rsidR="007F3618" w:rsidRPr="007F3618" w:rsidRDefault="007F3618" w:rsidP="007F3618">
      <w:pPr>
        <w:pStyle w:val="NormalWeb"/>
        <w:spacing w:before="0" w:beforeAutospacing="0" w:after="96" w:afterAutospacing="0"/>
        <w:rPr>
          <w:rFonts w:asciiTheme="majorHAnsi" w:hAnsiTheme="majorHAnsi" w:cs="Arial"/>
          <w:color w:val="2E2E2E"/>
        </w:rPr>
      </w:pPr>
    </w:p>
    <w:p w:rsidR="007F3618" w:rsidRPr="007F3618" w:rsidRDefault="007F3618" w:rsidP="007F3618">
      <w:pPr>
        <w:pStyle w:val="Heading4"/>
        <w:spacing w:before="0"/>
        <w:rPr>
          <w:rFonts w:cs="Arial"/>
          <w:b w:val="0"/>
          <w:bCs w:val="0"/>
          <w:color w:val="2E2E2E"/>
          <w:sz w:val="24"/>
          <w:szCs w:val="24"/>
        </w:rPr>
      </w:pPr>
      <w:r w:rsidRPr="007F3618">
        <w:rPr>
          <w:rFonts w:cs="Arial"/>
          <w:b w:val="0"/>
          <w:bCs w:val="0"/>
          <w:color w:val="2E2E2E"/>
          <w:sz w:val="24"/>
          <w:szCs w:val="24"/>
        </w:rPr>
        <w:t>Pricing</w:t>
      </w:r>
    </w:p>
    <w:p w:rsidR="007F3618" w:rsidRPr="007F3618" w:rsidRDefault="007F3618" w:rsidP="007F3618">
      <w:pPr>
        <w:pStyle w:val="NormalWeb"/>
        <w:spacing w:before="0" w:beforeAutospacing="0" w:after="0" w:afterAutospacing="0"/>
        <w:rPr>
          <w:rFonts w:asciiTheme="majorHAnsi" w:hAnsiTheme="majorHAnsi" w:cs="Arial"/>
          <w:color w:val="2E2E2E"/>
        </w:rPr>
      </w:pPr>
      <w:r w:rsidRPr="007F3618">
        <w:rPr>
          <w:rFonts w:asciiTheme="majorHAnsi" w:hAnsiTheme="majorHAnsi" w:cs="Arial"/>
          <w:color w:val="2E2E2E"/>
        </w:rPr>
        <w:t>The price of fingerprint sensors has dropped significantly over the last two years – in particular the </w:t>
      </w:r>
      <w:r w:rsidRPr="007F3618">
        <w:rPr>
          <w:rStyle w:val="topic-highlight"/>
          <w:rFonts w:asciiTheme="majorHAnsi" w:hAnsiTheme="majorHAnsi" w:cs="Arial"/>
          <w:color w:val="2E2E2E"/>
        </w:rPr>
        <w:t>silicon sensors</w:t>
      </w:r>
      <w:r w:rsidRPr="007F3618">
        <w:rPr>
          <w:rFonts w:asciiTheme="majorHAnsi" w:hAnsiTheme="majorHAnsi" w:cs="Arial"/>
          <w:color w:val="2E2E2E"/>
        </w:rPr>
        <w:t>. Pricing is not an easy issue, however, as the devices fluctuate in price depending on the number ordered.</w:t>
      </w:r>
    </w:p>
    <w:p w:rsidR="007F3618" w:rsidRPr="007F3618" w:rsidRDefault="007F3618" w:rsidP="007F3618">
      <w:pPr>
        <w:pStyle w:val="NormalWeb"/>
        <w:spacing w:before="0" w:beforeAutospacing="0" w:after="0" w:afterAutospacing="0"/>
        <w:rPr>
          <w:rFonts w:asciiTheme="majorHAnsi" w:hAnsiTheme="majorHAnsi" w:cs="Arial"/>
          <w:color w:val="2E2E2E"/>
        </w:rPr>
      </w:pPr>
    </w:p>
    <w:p w:rsidR="007F3618" w:rsidRPr="007F3618" w:rsidRDefault="007F3618" w:rsidP="007F3618">
      <w:pPr>
        <w:pStyle w:val="NormalWeb"/>
        <w:spacing w:before="0" w:beforeAutospacing="0" w:after="96" w:afterAutospacing="0"/>
        <w:rPr>
          <w:rFonts w:asciiTheme="majorHAnsi" w:hAnsiTheme="majorHAnsi" w:cs="Arial"/>
          <w:color w:val="2E2E2E"/>
        </w:rPr>
      </w:pPr>
      <w:r w:rsidRPr="007F3618">
        <w:rPr>
          <w:rFonts w:asciiTheme="majorHAnsi" w:hAnsiTheme="majorHAnsi" w:cs="Arial"/>
          <w:color w:val="2E2E2E"/>
        </w:rPr>
        <w:t>Silicon sensors are, for example, available at around US$10 for orders of 500,000 or more, some manufacturers claim. These fantastic quantities are not being realised in the industry yet, however. A more likely order size is 1000–10,000 sensors and at this level a price tag of closer to US$20-50 is more realistic.</w:t>
      </w:r>
    </w:p>
    <w:p w:rsidR="007F3618" w:rsidRPr="007F3618" w:rsidRDefault="007F3618" w:rsidP="007F3618">
      <w:pPr>
        <w:pStyle w:val="NormalWeb"/>
        <w:spacing w:before="0" w:beforeAutospacing="0" w:after="96" w:afterAutospacing="0"/>
        <w:rPr>
          <w:rFonts w:asciiTheme="majorHAnsi" w:hAnsiTheme="majorHAnsi" w:cs="Arial"/>
          <w:color w:val="2E2E2E"/>
        </w:rPr>
      </w:pPr>
    </w:p>
    <w:p w:rsidR="007F3618" w:rsidRPr="007F3618" w:rsidRDefault="007F3618" w:rsidP="007F3618">
      <w:pPr>
        <w:pStyle w:val="NormalWeb"/>
        <w:spacing w:before="0" w:beforeAutospacing="0" w:after="0" w:afterAutospacing="0"/>
        <w:rPr>
          <w:rFonts w:asciiTheme="majorHAnsi" w:hAnsiTheme="majorHAnsi" w:cs="Arial"/>
          <w:color w:val="2E2E2E"/>
        </w:rPr>
      </w:pPr>
      <w:r w:rsidRPr="007F3618">
        <w:rPr>
          <w:rFonts w:asciiTheme="majorHAnsi" w:hAnsiTheme="majorHAnsi" w:cs="Arial"/>
          <w:color w:val="2E2E2E"/>
        </w:rPr>
        <w:lastRenderedPageBreak/>
        <w:t>Importantly, the price of the sensors has now come down to much more acceptable levels by manufacturers of mass consumer products, so removing one more obstacle from this technology becoming commonplace. (Mobile phone manufacturers’ reluctance to include biometrics until banking applications become more widespread is a remaining obstacle.)</w:t>
      </w:r>
    </w:p>
    <w:p w:rsidR="007F3618" w:rsidRPr="007F3618" w:rsidRDefault="007F3618" w:rsidP="007F3618">
      <w:pPr>
        <w:pStyle w:val="NormalWeb"/>
        <w:spacing w:before="0" w:beforeAutospacing="0" w:after="0" w:afterAutospacing="0"/>
        <w:rPr>
          <w:rFonts w:asciiTheme="majorHAnsi" w:hAnsiTheme="majorHAnsi" w:cs="Arial"/>
          <w:color w:val="2E2E2E"/>
        </w:rPr>
      </w:pPr>
    </w:p>
    <w:p w:rsidR="007F3618" w:rsidRPr="007F3618" w:rsidRDefault="007F3618" w:rsidP="007F3618">
      <w:pPr>
        <w:pStyle w:val="NormalWeb"/>
        <w:spacing w:before="0" w:beforeAutospacing="0" w:after="96" w:afterAutospacing="0"/>
        <w:rPr>
          <w:rFonts w:asciiTheme="majorHAnsi" w:hAnsiTheme="majorHAnsi" w:cs="Arial"/>
          <w:color w:val="2E2E2E"/>
        </w:rPr>
      </w:pPr>
      <w:r w:rsidRPr="007F3618">
        <w:rPr>
          <w:rFonts w:asciiTheme="majorHAnsi" w:hAnsiTheme="majorHAnsi" w:cs="Arial"/>
          <w:color w:val="2E2E2E"/>
        </w:rPr>
        <w:t>Although silicon technology is becoming ever more competitive in terms of price and size, optical sensors will remain competitive for some time yet. This is especially true in the larger optical reader range, which is necessary for forensic quality readings in applications, such as civilian ID. Optical sensors still perform reasonably well on price too, at well under US$100 for a typical sensor. Optical sensor robustness is also another major advantage.</w:t>
      </w:r>
    </w:p>
    <w:p w:rsidR="007F3618" w:rsidRPr="007F3618" w:rsidRDefault="007F3618" w:rsidP="007F3618">
      <w:pPr>
        <w:pStyle w:val="NormalWeb"/>
        <w:spacing w:before="0" w:beforeAutospacing="0" w:after="96" w:afterAutospacing="0"/>
        <w:rPr>
          <w:rFonts w:asciiTheme="majorHAnsi" w:hAnsiTheme="majorHAnsi" w:cs="Arial"/>
          <w:color w:val="2E2E2E"/>
        </w:rPr>
      </w:pPr>
    </w:p>
    <w:p w:rsidR="007F3618" w:rsidRPr="007F3618" w:rsidRDefault="007F3618" w:rsidP="007F3618">
      <w:pPr>
        <w:pStyle w:val="Heading4"/>
        <w:spacing w:before="0"/>
        <w:rPr>
          <w:rFonts w:cs="Arial"/>
          <w:b w:val="0"/>
          <w:bCs w:val="0"/>
          <w:color w:val="2E2E2E"/>
          <w:sz w:val="24"/>
          <w:szCs w:val="24"/>
        </w:rPr>
      </w:pPr>
      <w:r w:rsidRPr="007F3618">
        <w:rPr>
          <w:rFonts w:cs="Arial"/>
          <w:b w:val="0"/>
          <w:bCs w:val="0"/>
          <w:color w:val="2E2E2E"/>
          <w:sz w:val="24"/>
          <w:szCs w:val="24"/>
        </w:rPr>
        <w:t>Other factors</w:t>
      </w:r>
    </w:p>
    <w:p w:rsidR="007F3618" w:rsidRPr="007F3618" w:rsidRDefault="007F3618" w:rsidP="007F3618">
      <w:pPr>
        <w:pStyle w:val="NormalWeb"/>
        <w:spacing w:before="0" w:beforeAutospacing="0" w:after="0" w:afterAutospacing="0"/>
        <w:rPr>
          <w:rFonts w:asciiTheme="majorHAnsi" w:hAnsiTheme="majorHAnsi" w:cs="Arial"/>
          <w:color w:val="2E2E2E"/>
        </w:rPr>
      </w:pPr>
      <w:r w:rsidRPr="007F3618">
        <w:rPr>
          <w:rFonts w:asciiTheme="majorHAnsi" w:hAnsiTheme="majorHAnsi" w:cs="Arial"/>
          <w:color w:val="2E2E2E"/>
        </w:rPr>
        <w:t>There have been a number of other developments within the fingerprint sector that could have a bearing on the industry as it develops over the next few years. One of the most significant is the announcement made in 2002 by Identix, one of the </w:t>
      </w:r>
      <w:hyperlink r:id="rId56" w:tooltip="Learn more about optical sensor from ScienceDirect's AI-generated Topic Pages" w:history="1">
        <w:r w:rsidRPr="007F3618">
          <w:rPr>
            <w:rStyle w:val="Hyperlink"/>
            <w:rFonts w:asciiTheme="majorHAnsi" w:hAnsiTheme="majorHAnsi" w:cs="Arial"/>
            <w:color w:val="2E2E2E"/>
          </w:rPr>
          <w:t>optical sensor</w:t>
        </w:r>
      </w:hyperlink>
      <w:r w:rsidRPr="007F3618">
        <w:rPr>
          <w:rFonts w:asciiTheme="majorHAnsi" w:hAnsiTheme="majorHAnsi" w:cs="Arial"/>
          <w:color w:val="2E2E2E"/>
        </w:rPr>
        <w:t> market leaders.</w:t>
      </w:r>
    </w:p>
    <w:p w:rsidR="007F3618" w:rsidRPr="007F3618" w:rsidRDefault="007F3618" w:rsidP="007F3618">
      <w:pPr>
        <w:pStyle w:val="NormalWeb"/>
        <w:spacing w:before="0" w:beforeAutospacing="0" w:after="0" w:afterAutospacing="0"/>
        <w:rPr>
          <w:rFonts w:asciiTheme="majorHAnsi" w:hAnsiTheme="majorHAnsi" w:cs="Arial"/>
          <w:color w:val="2E2E2E"/>
        </w:rPr>
      </w:pPr>
    </w:p>
    <w:p w:rsidR="007F3618" w:rsidRPr="007F3618" w:rsidRDefault="007F3618" w:rsidP="007F3618">
      <w:pPr>
        <w:pStyle w:val="NormalWeb"/>
        <w:spacing w:before="0" w:beforeAutospacing="0" w:after="0" w:afterAutospacing="0"/>
        <w:rPr>
          <w:rFonts w:asciiTheme="majorHAnsi" w:hAnsiTheme="majorHAnsi" w:cs="Arial"/>
          <w:color w:val="2E2E2E"/>
        </w:rPr>
      </w:pPr>
      <w:r w:rsidRPr="007F3618">
        <w:rPr>
          <w:rFonts w:asciiTheme="majorHAnsi" w:hAnsiTheme="majorHAnsi" w:cs="Arial"/>
          <w:color w:val="2E2E2E"/>
        </w:rPr>
        <w:t>Identix has pulled out of the low-cost optical sensor market and instead will adapt its verification software to also work with </w:t>
      </w:r>
      <w:r w:rsidRPr="007F3618">
        <w:rPr>
          <w:rStyle w:val="topic-highlight"/>
          <w:rFonts w:asciiTheme="majorHAnsi" w:hAnsiTheme="majorHAnsi" w:cs="Arial"/>
          <w:color w:val="2E2E2E"/>
        </w:rPr>
        <w:t>silicon sensors</w:t>
      </w:r>
      <w:r w:rsidRPr="007F3618">
        <w:rPr>
          <w:rFonts w:asciiTheme="majorHAnsi" w:hAnsiTheme="majorHAnsi" w:cs="Arial"/>
          <w:color w:val="2E2E2E"/>
        </w:rPr>
        <w:t>. It said that the falling price of silicon sensors, combined with their increasing stability and smaller sizes, makes them viable alternatives. This market exit for strategic reasons is a blow for optical sensor proponents.</w:t>
      </w:r>
    </w:p>
    <w:p w:rsidR="007F3618" w:rsidRPr="007F3618" w:rsidRDefault="007F3618" w:rsidP="007F3618">
      <w:pPr>
        <w:pStyle w:val="NormalWeb"/>
        <w:spacing w:before="0" w:beforeAutospacing="0" w:after="0" w:afterAutospacing="0"/>
        <w:rPr>
          <w:rFonts w:asciiTheme="majorHAnsi" w:hAnsiTheme="majorHAnsi" w:cs="Arial"/>
          <w:color w:val="2E2E2E"/>
        </w:rPr>
      </w:pPr>
    </w:p>
    <w:p w:rsidR="007F3618" w:rsidRDefault="007F3618" w:rsidP="007F3618">
      <w:pPr>
        <w:pStyle w:val="NormalWeb"/>
        <w:spacing w:before="0" w:beforeAutospacing="0" w:after="96" w:afterAutospacing="0"/>
        <w:rPr>
          <w:rFonts w:asciiTheme="majorHAnsi" w:hAnsiTheme="majorHAnsi" w:cs="Arial"/>
          <w:color w:val="2E2E2E"/>
        </w:rPr>
      </w:pPr>
      <w:r w:rsidRPr="007F3618">
        <w:rPr>
          <w:rFonts w:asciiTheme="majorHAnsi" w:hAnsiTheme="majorHAnsi" w:cs="Arial"/>
          <w:color w:val="2E2E2E"/>
        </w:rPr>
        <w:t>Whether this strategic change will signal more optical sensor defections is yet to be seen. There has certainly been no obvious let up in demand for optical sensors according to manufacturers.</w:t>
      </w:r>
    </w:p>
    <w:p w:rsidR="007F3618" w:rsidRDefault="007F3618" w:rsidP="007F3618">
      <w:pPr>
        <w:pStyle w:val="NormalWeb"/>
        <w:spacing w:before="0" w:beforeAutospacing="0" w:after="96" w:afterAutospacing="0"/>
        <w:rPr>
          <w:rFonts w:asciiTheme="majorHAnsi" w:hAnsiTheme="majorHAnsi" w:cs="Arial"/>
          <w:color w:val="2E2E2E"/>
        </w:rPr>
      </w:pPr>
    </w:p>
    <w:p w:rsidR="007F3618" w:rsidRPr="007F3618" w:rsidRDefault="00A55B5A" w:rsidP="007F3618">
      <w:pPr>
        <w:pStyle w:val="Heading2"/>
        <w:spacing w:before="0" w:beforeAutospacing="0" w:after="0" w:afterAutospacing="0"/>
        <w:rPr>
          <w:b w:val="0"/>
          <w:bCs w:val="0"/>
          <w:color w:val="2E2E2E"/>
        </w:rPr>
      </w:pPr>
      <w:r>
        <w:t>13.</w:t>
      </w:r>
      <w:hyperlink r:id="rId57" w:history="1">
        <w:r w:rsidR="007F3618">
          <w:rPr>
            <w:rStyle w:val="anchor-text"/>
            <w:b w:val="0"/>
            <w:bCs w:val="0"/>
            <w:color w:val="2E2E2E"/>
          </w:rPr>
          <w:t>DETECTION | Smart Pixel Arrays</w:t>
        </w:r>
      </w:hyperlink>
      <w:r w:rsidR="007F3618">
        <w:t xml:space="preserve"> </w:t>
      </w:r>
    </w:p>
    <w:p w:rsidR="007F3618" w:rsidRDefault="007F3618" w:rsidP="007F3618">
      <w:pPr>
        <w:pStyle w:val="Heading3"/>
        <w:spacing w:before="0"/>
        <w:rPr>
          <w:b w:val="0"/>
          <w:bCs w:val="0"/>
          <w:color w:val="2E2E2E"/>
        </w:rPr>
      </w:pPr>
      <w:r>
        <w:rPr>
          <w:b w:val="0"/>
          <w:bCs w:val="0"/>
          <w:color w:val="2E2E2E"/>
        </w:rPr>
        <w:t>Extension of the Spectral Sensitivity Range</w:t>
      </w:r>
    </w:p>
    <w:p w:rsidR="007F3618" w:rsidRPr="007F3618" w:rsidRDefault="007F3618" w:rsidP="007F3618"/>
    <w:p w:rsidR="007F3618" w:rsidRDefault="007F3618" w:rsidP="007F3618">
      <w:pPr>
        <w:pStyle w:val="NormalWeb"/>
        <w:spacing w:before="0" w:beforeAutospacing="0" w:after="0" w:afterAutospacing="0"/>
        <w:rPr>
          <w:rFonts w:asciiTheme="majorHAnsi" w:hAnsiTheme="majorHAnsi"/>
        </w:rPr>
      </w:pPr>
      <w:r w:rsidRPr="007F3618">
        <w:rPr>
          <w:rFonts w:asciiTheme="majorHAnsi" w:hAnsiTheme="majorHAnsi"/>
        </w:rPr>
        <w:t>The spectral sensitivity of silicon is essentially restricted to the spectral wavelength range between 0.1 and 1,100 nm. With a suitable choice of materials that cover the </w:t>
      </w:r>
      <w:r w:rsidRPr="007F3618">
        <w:rPr>
          <w:rStyle w:val="topic-highlight"/>
          <w:rFonts w:asciiTheme="majorHAnsi" w:hAnsiTheme="majorHAnsi"/>
          <w:color w:val="2E2E2E"/>
        </w:rPr>
        <w:t>silicon sensor's</w:t>
      </w:r>
      <w:r w:rsidRPr="007F3618">
        <w:rPr>
          <w:rFonts w:asciiTheme="majorHAnsi" w:hAnsiTheme="majorHAnsi"/>
        </w:rPr>
        <w:t> surface, this sensitive wavelength range can be extended. For high-energy radiation, scintillator materials are employed, capable of converting incident high-energy photons into a proportional number of visible photons. Scintillators render smart image sensors particularly sensitive in the UV (300–400 nm), deep UV (below 300 nm), X-ray (0.002–1 nm), and gamma ray (below 0.002 nm) spectral region. Typically, the scintillator materials are fabricated as platelets that are glued on the surface of the produced CMOS/CCD image sensor.</w:t>
      </w:r>
    </w:p>
    <w:p w:rsidR="007F3618" w:rsidRPr="007F3618" w:rsidRDefault="007F3618" w:rsidP="007F3618">
      <w:pPr>
        <w:pStyle w:val="NormalWeb"/>
        <w:spacing w:before="0" w:beforeAutospacing="0" w:after="0" w:afterAutospacing="0"/>
        <w:rPr>
          <w:rFonts w:asciiTheme="majorHAnsi" w:hAnsiTheme="majorHAnsi"/>
        </w:rPr>
      </w:pPr>
    </w:p>
    <w:p w:rsidR="007F3618" w:rsidRDefault="007F3618" w:rsidP="007F3618">
      <w:pPr>
        <w:pStyle w:val="NormalWeb"/>
        <w:spacing w:before="0" w:beforeAutospacing="0" w:after="0" w:afterAutospacing="0"/>
        <w:rPr>
          <w:rFonts w:asciiTheme="majorHAnsi" w:hAnsiTheme="majorHAnsi"/>
        </w:rPr>
      </w:pPr>
      <w:r w:rsidRPr="007F3618">
        <w:rPr>
          <w:rFonts w:asciiTheme="majorHAnsi" w:hAnsiTheme="majorHAnsi"/>
        </w:rPr>
        <w:t>The extension of the sensitive </w:t>
      </w:r>
      <w:hyperlink r:id="rId58" w:tooltip="Learn more about spectral range from ScienceDirect's AI-generated Topic Pages" w:history="1">
        <w:r w:rsidRPr="007F3618">
          <w:rPr>
            <w:rStyle w:val="Hyperlink"/>
            <w:rFonts w:asciiTheme="majorHAnsi" w:hAnsiTheme="majorHAnsi"/>
            <w:color w:val="2E2E2E"/>
          </w:rPr>
          <w:t>spectral range</w:t>
        </w:r>
      </w:hyperlink>
      <w:r w:rsidRPr="007F3618">
        <w:rPr>
          <w:rFonts w:asciiTheme="majorHAnsi" w:hAnsiTheme="majorHAnsi"/>
        </w:rPr>
        <w:t> to the infrared can be achieved with semiconductor materials with smaller energy bandgaps than silicon. Examples include Ge, SiGe, SiC, PtSi, IrSi, InAs, InGaAs, or InGaAsP. Typically, these materials are deposited on the produced CMOS/CCD image sensor in an ultra-high vacuum environment. An alternative is the use of bump-bonding, with which the CMOS/CCD image sensor can be connected to a small-bandgap material chip at each pixel site. With these technologies, silicon-based smart pixel arrays become sensitive to wavelengths of several microns.</w:t>
      </w:r>
    </w:p>
    <w:p w:rsidR="007F3618" w:rsidRDefault="007F3618" w:rsidP="007F3618">
      <w:pPr>
        <w:pStyle w:val="NormalWeb"/>
        <w:spacing w:before="0" w:beforeAutospacing="0" w:after="0" w:afterAutospacing="0"/>
        <w:rPr>
          <w:rFonts w:asciiTheme="majorHAnsi" w:hAnsiTheme="majorHAnsi"/>
        </w:rPr>
      </w:pPr>
    </w:p>
    <w:p w:rsidR="007F3618" w:rsidRPr="007F3618" w:rsidRDefault="00A55B5A" w:rsidP="007F3618">
      <w:pPr>
        <w:pStyle w:val="Heading2"/>
        <w:spacing w:before="0" w:beforeAutospacing="0" w:after="0" w:afterAutospacing="0"/>
        <w:rPr>
          <w:b w:val="0"/>
          <w:bCs w:val="0"/>
          <w:color w:val="2E2E2E"/>
        </w:rPr>
      </w:pPr>
      <w:r>
        <w:t>14.</w:t>
      </w:r>
      <w:hyperlink r:id="rId59" w:history="1">
        <w:r w:rsidR="007F3618">
          <w:rPr>
            <w:rStyle w:val="anchor-text"/>
            <w:b w:val="0"/>
            <w:bCs w:val="0"/>
            <w:color w:val="2E2E2E"/>
          </w:rPr>
          <w:t>Introduction to MEMS Devices</w:t>
        </w:r>
      </w:hyperlink>
      <w:r w:rsidR="007F3618">
        <w:t xml:space="preserve"> </w:t>
      </w:r>
    </w:p>
    <w:p w:rsidR="007F3618" w:rsidRPr="007F3618" w:rsidRDefault="007F3618" w:rsidP="007F3618">
      <w:pPr>
        <w:pStyle w:val="Heading3"/>
        <w:spacing w:before="0"/>
        <w:rPr>
          <w:b w:val="0"/>
          <w:bCs w:val="0"/>
          <w:color w:val="2E2E2E"/>
        </w:rPr>
      </w:pPr>
    </w:p>
    <w:p w:rsidR="007F3618" w:rsidRPr="007F3618" w:rsidRDefault="007F3618" w:rsidP="007F3618">
      <w:pPr>
        <w:pStyle w:val="NormalWeb"/>
        <w:spacing w:before="0" w:beforeAutospacing="0" w:after="0" w:afterAutospacing="0"/>
        <w:rPr>
          <w:rFonts w:asciiTheme="majorHAnsi" w:hAnsiTheme="majorHAnsi"/>
        </w:rPr>
      </w:pPr>
      <w:r w:rsidRPr="007F3618">
        <w:rPr>
          <w:rFonts w:asciiTheme="majorHAnsi" w:hAnsiTheme="majorHAnsi"/>
        </w:rPr>
        <w:t>Before the sensor chips can be put into practical applications, they must be encapsulated. An example of the encapsulated pressure </w:t>
      </w:r>
      <w:hyperlink r:id="rId60" w:tooltip="Learn more about transducer from ScienceDirect's AI-generated Topic Pages" w:history="1">
        <w:r w:rsidRPr="007F3618">
          <w:rPr>
            <w:rStyle w:val="Hyperlink"/>
            <w:rFonts w:asciiTheme="majorHAnsi" w:hAnsiTheme="majorHAnsi"/>
            <w:color w:val="2E2E2E"/>
          </w:rPr>
          <w:t>transducer</w:t>
        </w:r>
      </w:hyperlink>
      <w:r w:rsidRPr="007F3618">
        <w:rPr>
          <w:rFonts w:asciiTheme="majorHAnsi" w:hAnsiTheme="majorHAnsi"/>
        </w:rPr>
        <w:t> is shown in Fig.  The </w:t>
      </w:r>
      <w:r w:rsidRPr="007F3618">
        <w:rPr>
          <w:rStyle w:val="topic-highlight"/>
          <w:rFonts w:asciiTheme="majorHAnsi" w:hAnsiTheme="majorHAnsi"/>
          <w:color w:val="2E2E2E"/>
        </w:rPr>
        <w:t>silicon sensor</w:t>
      </w:r>
      <w:r w:rsidRPr="007F3618">
        <w:rPr>
          <w:rFonts w:asciiTheme="majorHAnsi" w:hAnsiTheme="majorHAnsi"/>
        </w:rPr>
        <w:t xml:space="preserve"> chip is first electrostatically bonded to a glass plate with a hole at center. The chip-glass combination is then </w:t>
      </w:r>
      <w:r w:rsidRPr="007F3618">
        <w:rPr>
          <w:rFonts w:asciiTheme="majorHAnsi" w:hAnsiTheme="majorHAnsi"/>
        </w:rPr>
        <w:lastRenderedPageBreak/>
        <w:t>mounted onto the base of a package (also with a hole at center). Then, pads on the chip are electrically connected to the leads of the package by wire-bonding. A cap with an input port is then hermetically sealed to the base of the package so that the pressure to be measured can be applied through the input port of the cap.</w:t>
      </w:r>
    </w:p>
    <w:p w:rsidR="007F3618" w:rsidRPr="007F3618" w:rsidRDefault="007F3618" w:rsidP="007F3618">
      <w:pPr>
        <w:rPr>
          <w:rFonts w:asciiTheme="majorHAnsi" w:hAnsiTheme="majorHAnsi"/>
        </w:rPr>
      </w:pPr>
      <w:r w:rsidRPr="007F3618">
        <w:rPr>
          <w:rFonts w:asciiTheme="majorHAnsi" w:hAnsiTheme="majorHAnsi"/>
          <w:noProof/>
        </w:rPr>
        <w:drawing>
          <wp:inline distT="0" distB="0" distL="0" distR="0">
            <wp:extent cx="2133600" cy="1790700"/>
            <wp:effectExtent l="19050" t="0" r="0" b="0"/>
            <wp:docPr id="6" name="Picture 6" descr="https://ars.els-cdn.com/content/image/3-s2.0-B9780444516169500023-f01-06-9780444516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3-s2.0-B9780444516169500023-f01-06-9780444516169.jpg"/>
                    <pic:cNvPicPr>
                      <a:picLocks noChangeAspect="1" noChangeArrowheads="1"/>
                    </pic:cNvPicPr>
                  </pic:nvPicPr>
                  <pic:blipFill>
                    <a:blip r:embed="rId61"/>
                    <a:srcRect/>
                    <a:stretch>
                      <a:fillRect/>
                    </a:stretch>
                  </pic:blipFill>
                  <pic:spPr bwMode="auto">
                    <a:xfrm>
                      <a:off x="0" y="0"/>
                      <a:ext cx="2133600" cy="1790700"/>
                    </a:xfrm>
                    <a:prstGeom prst="rect">
                      <a:avLst/>
                    </a:prstGeom>
                    <a:noFill/>
                    <a:ln w="9525">
                      <a:noFill/>
                      <a:miter lim="800000"/>
                      <a:headEnd/>
                      <a:tailEnd/>
                    </a:ln>
                  </pic:spPr>
                </pic:pic>
              </a:graphicData>
            </a:graphic>
          </wp:inline>
        </w:drawing>
      </w:r>
    </w:p>
    <w:p w:rsidR="007F3618" w:rsidRPr="007F3618" w:rsidRDefault="007F3618" w:rsidP="007F3618">
      <w:pPr>
        <w:pStyle w:val="NormalWeb"/>
        <w:spacing w:before="0" w:beforeAutospacing="0" w:after="0" w:afterAutospacing="0"/>
        <w:rPr>
          <w:rFonts w:asciiTheme="majorHAnsi" w:hAnsiTheme="majorHAnsi"/>
        </w:rPr>
      </w:pPr>
      <w:r w:rsidRPr="007F3618">
        <w:rPr>
          <w:rFonts w:asciiTheme="majorHAnsi" w:hAnsiTheme="majorHAnsi"/>
        </w:rPr>
        <w:t>To meet different application needs, </w:t>
      </w:r>
      <w:hyperlink r:id="rId62" w:tooltip="Learn more about pressure transducers from ScienceDirect's AI-generated Topic Pages" w:history="1">
        <w:r w:rsidRPr="007F3618">
          <w:rPr>
            <w:rStyle w:val="Hyperlink"/>
            <w:rFonts w:asciiTheme="majorHAnsi" w:hAnsiTheme="majorHAnsi"/>
            <w:color w:val="2E2E2E"/>
          </w:rPr>
          <w:t>pressure transducers</w:t>
        </w:r>
      </w:hyperlink>
      <w:r w:rsidRPr="007F3618">
        <w:rPr>
          <w:rFonts w:asciiTheme="majorHAnsi" w:hAnsiTheme="majorHAnsi"/>
        </w:rPr>
        <w:t> can be packaged to form three types of devices. They are gauge pressure transducers (GP), absolute pressure transducers (AP) and </w:t>
      </w:r>
      <w:hyperlink r:id="rId63" w:tooltip="Learn more about Differential Pressure Transducers from ScienceDirect's AI-generated Topic Pages" w:history="1">
        <w:r w:rsidRPr="007F3618">
          <w:rPr>
            <w:rStyle w:val="Hyperlink"/>
            <w:rFonts w:asciiTheme="majorHAnsi" w:hAnsiTheme="majorHAnsi"/>
            <w:color w:val="2E2E2E"/>
          </w:rPr>
          <w:t>differential pressure transducers</w:t>
        </w:r>
      </w:hyperlink>
      <w:r w:rsidRPr="007F3618">
        <w:rPr>
          <w:rFonts w:asciiTheme="majorHAnsi" w:hAnsiTheme="majorHAnsi"/>
        </w:rPr>
        <w:t> (DP). The </w:t>
      </w:r>
      <w:hyperlink r:id="rId64" w:tooltip="Learn more about pressure transducer from ScienceDirect's AI-generated Topic Pages" w:history="1">
        <w:r w:rsidRPr="007F3618">
          <w:rPr>
            <w:rStyle w:val="Hyperlink"/>
            <w:rFonts w:asciiTheme="majorHAnsi" w:hAnsiTheme="majorHAnsi"/>
            <w:color w:val="2E2E2E"/>
          </w:rPr>
          <w:t>pressure transducer</w:t>
        </w:r>
      </w:hyperlink>
      <w:r w:rsidRPr="007F3618">
        <w:rPr>
          <w:rFonts w:asciiTheme="majorHAnsi" w:hAnsiTheme="majorHAnsi"/>
        </w:rPr>
        <w:t> shown in Fig is a gauge pressure transducer. This kind of pressure transducer measures a pressure </w:t>
      </w:r>
      <w:hyperlink r:id="rId65" w:tooltip="Learn more about measurand from ScienceDirect's AI-generated Topic Pages" w:history="1">
        <w:r w:rsidRPr="007F3618">
          <w:rPr>
            <w:rStyle w:val="Hyperlink"/>
            <w:rFonts w:asciiTheme="majorHAnsi" w:hAnsiTheme="majorHAnsi"/>
            <w:color w:val="2E2E2E"/>
          </w:rPr>
          <w:t>measurand</w:t>
        </w:r>
      </w:hyperlink>
      <w:r w:rsidRPr="007F3618">
        <w:rPr>
          <w:rFonts w:asciiTheme="majorHAnsi" w:hAnsiTheme="majorHAnsi"/>
        </w:rPr>
        <w:t> with reference to the environmental pressure around the device.</w:t>
      </w:r>
    </w:p>
    <w:p w:rsidR="007F3618" w:rsidRPr="007F3618" w:rsidRDefault="007F3618" w:rsidP="007F3618">
      <w:pPr>
        <w:pStyle w:val="NormalWeb"/>
        <w:spacing w:before="0" w:beforeAutospacing="0" w:after="0" w:afterAutospacing="0"/>
        <w:rPr>
          <w:rFonts w:asciiTheme="majorHAnsi" w:hAnsiTheme="majorHAnsi"/>
        </w:rPr>
      </w:pPr>
    </w:p>
    <w:p w:rsidR="007F3618" w:rsidRPr="007F3618" w:rsidRDefault="007F3618" w:rsidP="007F3618">
      <w:pPr>
        <w:pStyle w:val="NormalWeb"/>
        <w:spacing w:before="0" w:beforeAutospacing="0" w:after="0" w:afterAutospacing="0"/>
        <w:rPr>
          <w:rFonts w:asciiTheme="majorHAnsi" w:hAnsiTheme="majorHAnsi"/>
        </w:rPr>
      </w:pPr>
      <w:r w:rsidRPr="007F3618">
        <w:rPr>
          <w:rFonts w:asciiTheme="majorHAnsi" w:hAnsiTheme="majorHAnsi"/>
        </w:rPr>
        <w:t>An </w:t>
      </w:r>
      <w:hyperlink r:id="rId66" w:tooltip="Learn more about absolute pressure transducer from ScienceDirect's AI-generated Topic Pages" w:history="1">
        <w:r w:rsidRPr="007F3618">
          <w:rPr>
            <w:rStyle w:val="Hyperlink"/>
            <w:rFonts w:asciiTheme="majorHAnsi" w:hAnsiTheme="majorHAnsi"/>
            <w:color w:val="2E2E2E"/>
          </w:rPr>
          <w:t>absolute pressure transducer</w:t>
        </w:r>
      </w:hyperlink>
      <w:r w:rsidRPr="007F3618">
        <w:rPr>
          <w:rFonts w:asciiTheme="majorHAnsi" w:hAnsiTheme="majorHAnsi"/>
        </w:rPr>
        <w:t> measures a pressure measurand with reference to an absolute reference pressure. The reference pressure is usually a vacuum so that it is not temperature dependent.</w:t>
      </w:r>
    </w:p>
    <w:p w:rsidR="007F3618" w:rsidRPr="007F3618" w:rsidRDefault="007F3618" w:rsidP="007F3618">
      <w:pPr>
        <w:pStyle w:val="NormalWeb"/>
        <w:spacing w:before="0" w:beforeAutospacing="0" w:after="0" w:afterAutospacing="0"/>
        <w:rPr>
          <w:rFonts w:asciiTheme="majorHAnsi" w:hAnsiTheme="majorHAnsi"/>
        </w:rPr>
      </w:pPr>
    </w:p>
    <w:p w:rsidR="007F3618" w:rsidRPr="007F3618" w:rsidRDefault="007F3618" w:rsidP="007F3618">
      <w:pPr>
        <w:pStyle w:val="NormalWeb"/>
        <w:spacing w:before="0" w:beforeAutospacing="0" w:after="0" w:afterAutospacing="0"/>
        <w:rPr>
          <w:rFonts w:asciiTheme="majorHAnsi" w:hAnsiTheme="majorHAnsi"/>
        </w:rPr>
      </w:pPr>
      <w:r w:rsidRPr="007F3618">
        <w:rPr>
          <w:rFonts w:asciiTheme="majorHAnsi" w:hAnsiTheme="majorHAnsi"/>
        </w:rPr>
        <w:t>A differential pressure transducer measures the difference between two pressure measurands. Therefore, a differential pressure transducer has two input ports for the two pressures. Generally, the sensor chips for the three types of pressure </w:t>
      </w:r>
      <w:hyperlink r:id="rId67" w:tooltip="Learn more about transducers from ScienceDirect's AI-generated Topic Pages" w:history="1">
        <w:r w:rsidRPr="007F3618">
          <w:rPr>
            <w:rStyle w:val="Hyperlink"/>
            <w:rFonts w:asciiTheme="majorHAnsi" w:hAnsiTheme="majorHAnsi"/>
            <w:color w:val="2E2E2E"/>
          </w:rPr>
          <w:t>transducers</w:t>
        </w:r>
      </w:hyperlink>
      <w:r w:rsidRPr="007F3618">
        <w:rPr>
          <w:rFonts w:asciiTheme="majorHAnsi" w:hAnsiTheme="majorHAnsi"/>
        </w:rPr>
        <w:t> are similar, but the packaging techniques are different.</w:t>
      </w:r>
    </w:p>
    <w:p w:rsidR="007F3618" w:rsidRPr="007F3618" w:rsidRDefault="007F3618" w:rsidP="007F3618">
      <w:pPr>
        <w:pStyle w:val="NormalWeb"/>
        <w:spacing w:before="0" w:beforeAutospacing="0" w:after="0" w:afterAutospacing="0"/>
        <w:rPr>
          <w:rFonts w:asciiTheme="majorHAnsi" w:hAnsiTheme="majorHAnsi"/>
        </w:rPr>
      </w:pPr>
    </w:p>
    <w:p w:rsidR="007F3618" w:rsidRPr="007F3618" w:rsidRDefault="007F3618" w:rsidP="007F3618">
      <w:pPr>
        <w:pStyle w:val="NormalWeb"/>
        <w:spacing w:before="0" w:beforeAutospacing="0" w:after="0" w:afterAutospacing="0"/>
        <w:rPr>
          <w:rFonts w:asciiTheme="majorHAnsi" w:hAnsiTheme="majorHAnsi"/>
        </w:rPr>
      </w:pPr>
      <w:r w:rsidRPr="007F3618">
        <w:rPr>
          <w:rFonts w:asciiTheme="majorHAnsi" w:hAnsiTheme="majorHAnsi"/>
        </w:rPr>
        <w:t>According to the brief description given above, the analysis and design of a piezoresistive pressure transducer are based on much theory, including the stress distribution in a </w:t>
      </w:r>
      <w:hyperlink r:id="rId68" w:tooltip="Learn more about diaphragm from ScienceDirect's AI-generated Topic Pages" w:history="1">
        <w:r w:rsidRPr="007F3618">
          <w:rPr>
            <w:rStyle w:val="Hyperlink"/>
            <w:rFonts w:asciiTheme="majorHAnsi" w:hAnsiTheme="majorHAnsi"/>
            <w:color w:val="2E2E2E"/>
          </w:rPr>
          <w:t>diaphragm</w:t>
        </w:r>
      </w:hyperlink>
      <w:r w:rsidRPr="007F3618">
        <w:rPr>
          <w:rFonts w:asciiTheme="majorHAnsi" w:hAnsiTheme="majorHAnsi"/>
        </w:rPr>
        <w:t> caused by pressure and the piezoresistive effect of silicon.</w:t>
      </w:r>
    </w:p>
    <w:p w:rsidR="007F3618" w:rsidRDefault="007F3618" w:rsidP="007F3618">
      <w:pPr>
        <w:pStyle w:val="NormalWeb"/>
        <w:spacing w:before="0" w:beforeAutospacing="0" w:after="0" w:afterAutospacing="0"/>
        <w:rPr>
          <w:rFonts w:asciiTheme="majorHAnsi" w:hAnsiTheme="majorHAnsi"/>
        </w:rPr>
      </w:pPr>
    </w:p>
    <w:p w:rsidR="007F3618" w:rsidRDefault="007F3618" w:rsidP="007F3618">
      <w:pPr>
        <w:pStyle w:val="NormalWeb"/>
        <w:spacing w:before="0" w:beforeAutospacing="0" w:after="0" w:afterAutospacing="0"/>
        <w:rPr>
          <w:rFonts w:asciiTheme="majorHAnsi" w:hAnsiTheme="majorHAnsi"/>
        </w:rPr>
      </w:pPr>
    </w:p>
    <w:p w:rsidR="007F3618" w:rsidRPr="007F3618" w:rsidRDefault="00A55B5A" w:rsidP="007F3618">
      <w:pPr>
        <w:pStyle w:val="Heading2"/>
        <w:spacing w:before="0" w:beforeAutospacing="0" w:after="0" w:afterAutospacing="0"/>
        <w:rPr>
          <w:b w:val="0"/>
          <w:bCs w:val="0"/>
          <w:color w:val="2E2E2E"/>
        </w:rPr>
      </w:pPr>
      <w:r>
        <w:t>15.</w:t>
      </w:r>
      <w:hyperlink r:id="rId69" w:history="1">
        <w:r w:rsidR="007F3618">
          <w:rPr>
            <w:rStyle w:val="anchor-text"/>
            <w:b w:val="0"/>
            <w:bCs w:val="0"/>
            <w:color w:val="2E2E2E"/>
          </w:rPr>
          <w:t>Security, Privacy and Risk Management</w:t>
        </w:r>
      </w:hyperlink>
      <w:r w:rsidR="007F3618">
        <w:t xml:space="preserve"> </w:t>
      </w:r>
    </w:p>
    <w:p w:rsidR="007F3618" w:rsidRPr="007F3618" w:rsidRDefault="007F3618" w:rsidP="007F3618">
      <w:pPr>
        <w:pStyle w:val="Heading3"/>
        <w:spacing w:before="0"/>
        <w:rPr>
          <w:b w:val="0"/>
          <w:bCs w:val="0"/>
          <w:color w:val="2E2E2E"/>
        </w:rPr>
      </w:pPr>
    </w:p>
    <w:p w:rsidR="007F3618" w:rsidRPr="007F3618" w:rsidRDefault="007F3618" w:rsidP="007F3618">
      <w:pPr>
        <w:pStyle w:val="NormalWeb"/>
        <w:spacing w:before="0" w:beforeAutospacing="0" w:after="0" w:afterAutospacing="0"/>
        <w:rPr>
          <w:rFonts w:asciiTheme="majorHAnsi" w:hAnsiTheme="majorHAnsi"/>
        </w:rPr>
      </w:pPr>
      <w:r w:rsidRPr="007F3618">
        <w:rPr>
          <w:rFonts w:asciiTheme="majorHAnsi" w:hAnsiTheme="majorHAnsi"/>
        </w:rPr>
        <w:t>Creating a </w:t>
      </w:r>
      <w:hyperlink r:id="rId70" w:tooltip="Learn more about biometric from ScienceDirect's AI-generated Topic Pages" w:history="1">
        <w:r w:rsidRPr="007F3618">
          <w:rPr>
            <w:rStyle w:val="Hyperlink"/>
            <w:rFonts w:asciiTheme="majorHAnsi" w:hAnsiTheme="majorHAnsi"/>
            <w:color w:val="2E2E2E"/>
          </w:rPr>
          <w:t>biometric</w:t>
        </w:r>
      </w:hyperlink>
      <w:r w:rsidRPr="007F3618">
        <w:rPr>
          <w:rFonts w:asciiTheme="majorHAnsi" w:hAnsiTheme="majorHAnsi"/>
        </w:rPr>
        <w:t> template on a smart card requires the capture of a biometric during enrolment and the creation of a template . This can be achieved via an optical or </w:t>
      </w:r>
      <w:r w:rsidRPr="007F3618">
        <w:rPr>
          <w:rStyle w:val="topic-highlight"/>
          <w:rFonts w:asciiTheme="majorHAnsi" w:hAnsiTheme="majorHAnsi"/>
          <w:color w:val="2E2E2E"/>
        </w:rPr>
        <w:t>silicon sensor</w:t>
      </w:r>
      <w:r w:rsidRPr="007F3618">
        <w:rPr>
          <w:rFonts w:asciiTheme="majorHAnsi" w:hAnsiTheme="majorHAnsi"/>
        </w:rPr>
        <w:t> for fingerprints, microphone for speaker verification or camera for face recognition. The integrity of this process is important to ensure the authenticity of the acquired biometric. Creation of the biometric template requires an </w:t>
      </w:r>
      <w:hyperlink r:id="rId71" w:tooltip="Learn more about encryption from ScienceDirect's AI-generated Topic Pages" w:history="1">
        <w:r w:rsidRPr="007F3618">
          <w:rPr>
            <w:rStyle w:val="Hyperlink"/>
            <w:rFonts w:asciiTheme="majorHAnsi" w:hAnsiTheme="majorHAnsi"/>
            <w:color w:val="2E2E2E"/>
          </w:rPr>
          <w:t>encryption</w:t>
        </w:r>
      </w:hyperlink>
      <w:r w:rsidRPr="007F3618">
        <w:rPr>
          <w:rFonts w:asciiTheme="majorHAnsi" w:hAnsiTheme="majorHAnsi"/>
        </w:rPr>
        <w:t> component and a signature component. Encryption ensures that nobody has unauthorized access to the template data stored on the card. Signing the template ensures that no unauthorized tampering of the </w:t>
      </w:r>
      <w:hyperlink r:id="rId72" w:tooltip="Learn more about biometric data from ScienceDirect's AI-generated Topic Pages" w:history="1">
        <w:r w:rsidRPr="007F3618">
          <w:rPr>
            <w:rStyle w:val="Hyperlink"/>
            <w:rFonts w:asciiTheme="majorHAnsi" w:hAnsiTheme="majorHAnsi"/>
            <w:color w:val="2E2E2E"/>
          </w:rPr>
          <w:t>biometric data</w:t>
        </w:r>
      </w:hyperlink>
      <w:r w:rsidRPr="007F3618">
        <w:rPr>
          <w:rFonts w:asciiTheme="majorHAnsi" w:hAnsiTheme="majorHAnsi"/>
        </w:rPr>
        <w:t> on the card can take place. This involves creating a unique code that is stored along with the data. This code will change if the data has been tampered with. Once the biometric has been acquired, the smart card provides a way of storing the biometric template so that it cannot be tampered with or viewed without authorization, by securely storing and generating cryptographic keys. Smart cards with a cryptographic capability allow the generation of the keys on the card, meaning that the key integrity cannot be compromised without breaking the cards security. Storage of the template is usually in a standard format such as International </w:t>
      </w:r>
      <w:hyperlink r:id="rId73" w:tooltip="Learn more about Civil Aviation from ScienceDirect's AI-generated Topic Pages" w:history="1">
        <w:r w:rsidRPr="007F3618">
          <w:rPr>
            <w:rStyle w:val="Hyperlink"/>
            <w:rFonts w:asciiTheme="majorHAnsi" w:hAnsiTheme="majorHAnsi"/>
            <w:color w:val="2E2E2E"/>
          </w:rPr>
          <w:t>Civil Aviation</w:t>
        </w:r>
      </w:hyperlink>
      <w:r w:rsidRPr="007F3618">
        <w:rPr>
          <w:rFonts w:asciiTheme="majorHAnsi" w:hAnsiTheme="majorHAnsi"/>
        </w:rPr>
        <w:t> Organization (ICAO) doc 9303 or AMVMA.</w:t>
      </w:r>
    </w:p>
    <w:p w:rsidR="007F3618" w:rsidRDefault="007F3618" w:rsidP="007F3618">
      <w:pPr>
        <w:rPr>
          <w:rFonts w:asciiTheme="majorHAnsi" w:hAnsiTheme="majorHAnsi"/>
        </w:rPr>
      </w:pPr>
    </w:p>
    <w:p w:rsidR="007F3618" w:rsidRDefault="007F3618" w:rsidP="007F3618">
      <w:pPr>
        <w:rPr>
          <w:rFonts w:asciiTheme="majorHAnsi" w:hAnsiTheme="majorHAnsi"/>
        </w:rPr>
      </w:pPr>
    </w:p>
    <w:p w:rsidR="007F3618" w:rsidRDefault="007F3618" w:rsidP="007F3618">
      <w:pPr>
        <w:rPr>
          <w:rFonts w:asciiTheme="majorHAnsi" w:hAnsiTheme="majorHAnsi"/>
        </w:rPr>
      </w:pPr>
    </w:p>
    <w:p w:rsidR="007F3618" w:rsidRDefault="007F3618" w:rsidP="007F3618">
      <w:pPr>
        <w:rPr>
          <w:rFonts w:asciiTheme="majorHAnsi" w:hAnsiTheme="majorHAnsi"/>
        </w:rPr>
      </w:pPr>
    </w:p>
    <w:p w:rsidR="007F3618" w:rsidRDefault="007F3618" w:rsidP="007F3618">
      <w:pPr>
        <w:rPr>
          <w:rFonts w:asciiTheme="majorHAnsi" w:hAnsiTheme="majorHAnsi"/>
        </w:rPr>
      </w:pPr>
    </w:p>
    <w:p w:rsidR="007F3618" w:rsidRPr="007F3618" w:rsidRDefault="007F3618" w:rsidP="007F3618">
      <w:pPr>
        <w:rPr>
          <w:rFonts w:asciiTheme="majorHAnsi" w:hAnsiTheme="majorHAnsi"/>
        </w:rPr>
      </w:pPr>
      <w:r w:rsidRPr="007F3618">
        <w:rPr>
          <w:rFonts w:asciiTheme="majorHAnsi" w:hAnsiTheme="majorHAnsi"/>
          <w:noProof/>
        </w:rPr>
        <w:drawing>
          <wp:inline distT="0" distB="0" distL="0" distR="0">
            <wp:extent cx="5212080" cy="2331720"/>
            <wp:effectExtent l="19050" t="0" r="7620" b="0"/>
            <wp:docPr id="8" name="Picture 8" descr="https://ars.els-cdn.com/content/image/3-s2.0-B978185617417650008X-f04-02-9781856174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3-s2.0-B978185617417650008X-f04-02-9781856174176.gif"/>
                    <pic:cNvPicPr>
                      <a:picLocks noChangeAspect="1" noChangeArrowheads="1"/>
                    </pic:cNvPicPr>
                  </pic:nvPicPr>
                  <pic:blipFill>
                    <a:blip r:embed="rId74"/>
                    <a:srcRect/>
                    <a:stretch>
                      <a:fillRect/>
                    </a:stretch>
                  </pic:blipFill>
                  <pic:spPr bwMode="auto">
                    <a:xfrm>
                      <a:off x="0" y="0"/>
                      <a:ext cx="5212080" cy="2331720"/>
                    </a:xfrm>
                    <a:prstGeom prst="rect">
                      <a:avLst/>
                    </a:prstGeom>
                    <a:noFill/>
                    <a:ln w="9525">
                      <a:noFill/>
                      <a:miter lim="800000"/>
                      <a:headEnd/>
                      <a:tailEnd/>
                    </a:ln>
                  </pic:spPr>
                </pic:pic>
              </a:graphicData>
            </a:graphic>
          </wp:inline>
        </w:drawing>
      </w:r>
    </w:p>
    <w:p w:rsidR="007F3618" w:rsidRDefault="007F3618" w:rsidP="007F3618">
      <w:pPr>
        <w:pStyle w:val="Heading2"/>
        <w:spacing w:before="0" w:beforeAutospacing="0" w:after="0" w:afterAutospacing="0"/>
        <w:rPr>
          <w:rFonts w:asciiTheme="majorHAnsi" w:hAnsiTheme="majorHAnsi"/>
          <w:b w:val="0"/>
          <w:bCs w:val="0"/>
          <w:color w:val="2E2E2E"/>
        </w:rPr>
      </w:pPr>
    </w:p>
    <w:p w:rsidR="007F3618" w:rsidRDefault="007F3618" w:rsidP="007F3618">
      <w:pPr>
        <w:pStyle w:val="Heading2"/>
        <w:spacing w:before="0" w:beforeAutospacing="0" w:after="0" w:afterAutospacing="0"/>
        <w:rPr>
          <w:rFonts w:asciiTheme="majorHAnsi" w:hAnsiTheme="majorHAnsi"/>
          <w:b w:val="0"/>
          <w:bCs w:val="0"/>
          <w:color w:val="2E2E2E"/>
        </w:rPr>
      </w:pPr>
    </w:p>
    <w:p w:rsidR="007F3618" w:rsidRPr="007F3618" w:rsidRDefault="00A55B5A" w:rsidP="007F3618">
      <w:pPr>
        <w:pStyle w:val="Heading2"/>
        <w:spacing w:before="0" w:beforeAutospacing="0" w:after="0" w:afterAutospacing="0"/>
        <w:rPr>
          <w:rFonts w:asciiTheme="majorHAnsi" w:hAnsiTheme="majorHAnsi"/>
          <w:b w:val="0"/>
          <w:bCs w:val="0"/>
          <w:color w:val="2E2E2E"/>
        </w:rPr>
      </w:pPr>
      <w:r>
        <w:t>16.</w:t>
      </w:r>
      <w:hyperlink r:id="rId75" w:history="1">
        <w:r w:rsidR="007F3618" w:rsidRPr="007F3618">
          <w:rPr>
            <w:rStyle w:val="anchor-text"/>
            <w:rFonts w:asciiTheme="majorHAnsi" w:hAnsiTheme="majorHAnsi"/>
            <w:b w:val="0"/>
            <w:bCs w:val="0"/>
            <w:color w:val="2E2E2E"/>
          </w:rPr>
          <w:t>Sensor Materials, Technologies and Applications</w:t>
        </w:r>
      </w:hyperlink>
      <w:r w:rsidR="007F3618" w:rsidRPr="007F3618">
        <w:rPr>
          <w:rFonts w:asciiTheme="majorHAnsi" w:hAnsiTheme="majorHAnsi"/>
        </w:rPr>
        <w:t xml:space="preserve"> </w:t>
      </w:r>
    </w:p>
    <w:p w:rsidR="007F3618" w:rsidRPr="007F3618" w:rsidRDefault="007F3618" w:rsidP="007F3618">
      <w:pPr>
        <w:pStyle w:val="Heading3"/>
        <w:spacing w:before="0"/>
        <w:rPr>
          <w:b w:val="0"/>
          <w:bCs w:val="0"/>
          <w:color w:val="2E2E2E"/>
        </w:rPr>
      </w:pPr>
    </w:p>
    <w:p w:rsidR="007F3618" w:rsidRDefault="007F3618" w:rsidP="007F3618">
      <w:pPr>
        <w:pStyle w:val="NormalWeb"/>
        <w:spacing w:before="0" w:beforeAutospacing="0" w:after="0" w:afterAutospacing="0"/>
        <w:rPr>
          <w:rFonts w:asciiTheme="majorHAnsi" w:hAnsiTheme="majorHAnsi"/>
        </w:rPr>
      </w:pPr>
    </w:p>
    <w:p w:rsidR="007F3618" w:rsidRDefault="007F3618" w:rsidP="007F3618">
      <w:pPr>
        <w:pStyle w:val="NormalWeb"/>
        <w:spacing w:before="0" w:beforeAutospacing="0" w:after="0" w:afterAutospacing="0"/>
        <w:rPr>
          <w:rFonts w:asciiTheme="majorHAnsi" w:hAnsiTheme="majorHAnsi"/>
        </w:rPr>
      </w:pPr>
      <w:r w:rsidRPr="007F3618">
        <w:rPr>
          <w:rFonts w:asciiTheme="majorHAnsi" w:hAnsiTheme="majorHAnsi"/>
        </w:rPr>
        <w:t>Schabmueller et al. developed and tested miniaturized sensor for continuous lactate measurement in saliva (</w:t>
      </w:r>
      <w:r w:rsidRPr="007F3618">
        <w:rPr>
          <w:rStyle w:val="Emphasis"/>
          <w:rFonts w:asciiTheme="majorHAnsi" w:hAnsiTheme="majorHAnsi"/>
        </w:rPr>
        <w:t>168</w:t>
      </w:r>
      <w:r w:rsidRPr="007F3618">
        <w:rPr>
          <w:rFonts w:asciiTheme="majorHAnsi" w:hAnsiTheme="majorHAnsi"/>
        </w:rPr>
        <w:t>). The sensor was fabricated using silicon </w:t>
      </w:r>
      <w:hyperlink r:id="rId76" w:tooltip="Learn more about microfabrication from ScienceDirect's AI-generated Topic Pages" w:history="1">
        <w:r w:rsidRPr="007F3618">
          <w:rPr>
            <w:rStyle w:val="Hyperlink"/>
            <w:rFonts w:asciiTheme="majorHAnsi" w:hAnsiTheme="majorHAnsi"/>
            <w:color w:val="2E2E2E"/>
          </w:rPr>
          <w:t>microfabrication</w:t>
        </w:r>
      </w:hyperlink>
      <w:r w:rsidRPr="007F3618">
        <w:rPr>
          <w:rFonts w:asciiTheme="majorHAnsi" w:hAnsiTheme="majorHAnsi"/>
        </w:rPr>
        <w:t> technologies. Capillary blood and saliva samples were obtained during standardized ergometer experiments for testing the </w:t>
      </w:r>
      <w:r w:rsidRPr="007F3618">
        <w:rPr>
          <w:rStyle w:val="topic-highlight"/>
          <w:rFonts w:asciiTheme="majorHAnsi" w:hAnsiTheme="majorHAnsi"/>
          <w:color w:val="2E2E2E"/>
        </w:rPr>
        <w:t>silicon sensor</w:t>
      </w:r>
      <w:r w:rsidRPr="007F3618">
        <w:rPr>
          <w:rFonts w:asciiTheme="majorHAnsi" w:hAnsiTheme="majorHAnsi"/>
        </w:rPr>
        <w:t>. Next, the salivary lactate concentrations were detected using the sensor and compared to photometrically obtained data from a lab-automate. Furthermore, a comparison was made between the saliva data and standard capillary blood lactate concentrations measured through a pocket photometer. Lactate concentration versus load graphs were plotted and compared in a visual manner. The results demonstrated very similar progress. This new technique allows a location-independent permanent real-time measuring of the lactate concentration during exercise.</w:t>
      </w:r>
    </w:p>
    <w:p w:rsidR="007F3618" w:rsidRDefault="007F3618" w:rsidP="007F3618">
      <w:pPr>
        <w:pStyle w:val="NormalWeb"/>
        <w:spacing w:before="0" w:beforeAutospacing="0" w:after="0" w:afterAutospacing="0"/>
        <w:rPr>
          <w:rFonts w:asciiTheme="majorHAnsi" w:hAnsiTheme="majorHAnsi"/>
        </w:rPr>
      </w:pPr>
    </w:p>
    <w:p w:rsidR="007F3618" w:rsidRPr="007F3618" w:rsidRDefault="00A55B5A" w:rsidP="007F3618">
      <w:pPr>
        <w:pStyle w:val="NormalWeb"/>
        <w:spacing w:before="0" w:beforeAutospacing="0" w:after="240" w:afterAutospacing="0" w:line="288" w:lineRule="atLeast"/>
        <w:rPr>
          <w:rFonts w:ascii="Arial" w:hAnsi="Arial" w:cs="Arial"/>
          <w:color w:val="232323"/>
          <w:sz w:val="36"/>
          <w:szCs w:val="36"/>
        </w:rPr>
      </w:pPr>
      <w:r>
        <w:rPr>
          <w:rStyle w:val="Strong"/>
          <w:rFonts w:ascii="Arial" w:hAnsi="Arial" w:cs="Arial"/>
          <w:color w:val="232323"/>
          <w:sz w:val="36"/>
          <w:szCs w:val="36"/>
        </w:rPr>
        <w:t>17.</w:t>
      </w:r>
      <w:r w:rsidR="007F3618" w:rsidRPr="007F3618">
        <w:rPr>
          <w:rStyle w:val="Strong"/>
          <w:rFonts w:ascii="Arial" w:hAnsi="Arial" w:cs="Arial"/>
          <w:color w:val="232323"/>
          <w:sz w:val="36"/>
          <w:szCs w:val="36"/>
        </w:rPr>
        <w:t>Static Characteristics of Sensors</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The static characteristic of the sensor refers to the relationship between the output and the input of the sensor for the static input signal. Because both input and output are independent of time at this time, the relationship between them is that the static characteristics of the sensor can be described by an algebraic equation without time variables, or by using input as abscissa and output as longitudinal coordinates. The main parameters that characterize the static characteristics of the sensor are linearity, sensitivity, hysteresis, repeatability, drift and so on.</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(1) Linearity: refers to the degree to which the actual relationship curve between sensor output and input deviates from the fitting line. It is defined as the ratio of the maximum deviation between the actual characteristic curve and the fitting straight line in the full range to the output value of the full range.</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lastRenderedPageBreak/>
        <w:t>(2) Sensitivity: Sensitivity is an important indicator of static characteristics of sensors. It is defined as the ratio of the increment of output to the corresponding increment of input that causes the increment. Sensitivity is expressed by S.</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(3) Hysteresis: The phenomenon that the input-output characteristic curve does not coincide with the output characteristic curve becomes hysteresis when the input of the sensor changes from small to large (positive stroke) and from large to small (reverse stroke). For the input signal of the same size, the positive and negative stroke output signals of the sensor are different in size. This difference is called hysteresis difference.</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(4) Repeatability: Repeatability refers to the degree of inconsistency in the characteristic curve of the sensor when the input varies continuously and repeatedly over the whole range in the same direction.</w:t>
      </w:r>
    </w:p>
    <w:p w:rsidR="007F3618" w:rsidRDefault="007F3618" w:rsidP="007F3618">
      <w:pPr>
        <w:pStyle w:val="NormalWeb"/>
        <w:spacing w:before="0" w:beforeAutospacing="0" w:after="240" w:afterAutospacing="0" w:line="288" w:lineRule="atLeast"/>
        <w:rPr>
          <w:rFonts w:ascii="Arial" w:hAnsi="Arial" w:cs="Arial"/>
          <w:color w:val="232323"/>
          <w:sz w:val="17"/>
          <w:szCs w:val="17"/>
        </w:rPr>
      </w:pPr>
      <w:r w:rsidRPr="007F3618">
        <w:rPr>
          <w:rFonts w:asciiTheme="majorHAnsi" w:hAnsiTheme="majorHAnsi" w:cs="Arial"/>
          <w:color w:val="232323"/>
        </w:rPr>
        <w:t>(5) Drift: Sensor drift refers to the change of sensor output over time when the input is constant. This phenomenon is called drift. There are two reasons for the drift: one is the sensor’s own structural parameters; the other is the surrounding environment (such as temperature, humidity, etc.).</w:t>
      </w:r>
    </w:p>
    <w:p w:rsidR="007F3618" w:rsidRPr="007F3618" w:rsidRDefault="00A55B5A" w:rsidP="007F3618">
      <w:pPr>
        <w:pStyle w:val="NormalWeb"/>
        <w:spacing w:before="0" w:beforeAutospacing="0" w:after="240" w:afterAutospacing="0" w:line="288" w:lineRule="atLeast"/>
        <w:rPr>
          <w:rFonts w:ascii="Arial" w:hAnsi="Arial" w:cs="Arial"/>
          <w:color w:val="232323"/>
          <w:sz w:val="36"/>
          <w:szCs w:val="36"/>
        </w:rPr>
      </w:pPr>
      <w:r>
        <w:rPr>
          <w:rStyle w:val="Strong"/>
          <w:rFonts w:ascii="Arial" w:hAnsi="Arial" w:cs="Arial"/>
          <w:color w:val="232323"/>
          <w:sz w:val="36"/>
          <w:szCs w:val="36"/>
        </w:rPr>
        <w:t>18.</w:t>
      </w:r>
      <w:r w:rsidR="007F3618" w:rsidRPr="007F3618">
        <w:rPr>
          <w:rStyle w:val="Strong"/>
          <w:rFonts w:ascii="Arial" w:hAnsi="Arial" w:cs="Arial"/>
          <w:color w:val="232323"/>
          <w:sz w:val="36"/>
          <w:szCs w:val="36"/>
        </w:rPr>
        <w:t>Dynamic characteristics of sensors</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The so-called dynamic characteristics refer to the output characteristics of the sensor when the input changes. In practical work, the dynamic characteristics of the sensor are often expressed by its response to some standard input signals. This is because the response of the sensor to the standard input signal can be easily obtained by experimental method, and there is a certain relationship between the response of the sensor to the standard input signal and its response to any input signal. The latter can be inferred by knowing the former. The most commonly used standard input signals are step signal and sinusoidal signal, so the dynamic characteristics of the sensor are often expressed by step response and frequency response.</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Sensor linearity</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Usually, the actual static characteristic output of the sensor is a curve rather than a straight line. In practice, in order to make the instrument have uniform calibration reading, a fitting straight line is often used to approximate the actual characteristic curve. Linearity (non-linear error) is a performance index of this approximation degree.</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There are many ways to select the fitting line. If the theoretical straight line connected with zero input and full range output points is used as the fitting line, or the theoretical straight line with the least square deviation of each point on the characteristic curve is used as the fitting line, the fitting line is called the least square fitting line.</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Sensitivity of Sensors</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Sensitivity refers to the ratio of output change (y) to input change (x) of the sensor under steady-state operation.</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It is the slope of the output-input characteristic curve. If there is a linear relationship between the output and input of the sensor, the sensitivity S is a constant. Otherwise, it will vary with the input.</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The dimension of sensitivity is the dimension ratio of output to input. For example, if the output voltage of a displacement sensor changes to 200 mV when the displacement changes 1 mm, its sensitivity should be expressed as 200 mV/mm.</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lastRenderedPageBreak/>
        <w:t>When the output and input dimensions of the sensor are the same, the sensitivity can be understood as an amplification factor.</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Higher measurement accuracy can be obtained by improving sensitivity. However, the higher the sensitivity, the narrower the measurement range and the worse the stability.</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Resolution of sensor</w:t>
      </w:r>
    </w:p>
    <w:p w:rsidR="007F3618" w:rsidRP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Resolution refers to the ability of the sensor to sense the smallest change in the measured value. That is, if the input changes slowly from a non-zero value. When the input change value does not exceed a certain value, the output of the sensor will not change, that is, the sensor can not distinguish the change of the input. Only when the change of input exceeds the resolution will the output change.</w:t>
      </w:r>
    </w:p>
    <w:p w:rsidR="007F3618" w:rsidRDefault="007F3618" w:rsidP="007F3618">
      <w:pPr>
        <w:pStyle w:val="NormalWeb"/>
        <w:spacing w:before="0" w:beforeAutospacing="0" w:after="240" w:afterAutospacing="0" w:line="288" w:lineRule="atLeast"/>
        <w:rPr>
          <w:rFonts w:asciiTheme="majorHAnsi" w:hAnsiTheme="majorHAnsi" w:cs="Arial"/>
          <w:color w:val="232323"/>
        </w:rPr>
      </w:pPr>
      <w:r w:rsidRPr="007F3618">
        <w:rPr>
          <w:rFonts w:asciiTheme="majorHAnsi" w:hAnsiTheme="majorHAnsi" w:cs="Arial"/>
          <w:color w:val="232323"/>
        </w:rPr>
        <w:t>Generally, the resolution of the sensor varies from point to point in the full range, so the maximum change value of the input which can make the output step change in the full range is often used as the index to measure the resolution. If the above indicators are expressed as percentage of full range, they are called resolution. The resolution is negatively correlated with the stability of the sensor.</w:t>
      </w:r>
    </w:p>
    <w:p w:rsidR="007F3618" w:rsidRDefault="00A55B5A" w:rsidP="007F3618">
      <w:pPr>
        <w:pStyle w:val="Heading2"/>
        <w:rPr>
          <w:rFonts w:ascii="Arial" w:hAnsi="Arial" w:cs="Arial"/>
          <w:b w:val="0"/>
          <w:bCs w:val="0"/>
          <w:color w:val="222222"/>
        </w:rPr>
      </w:pPr>
      <w:r>
        <w:rPr>
          <w:rFonts w:ascii="Arial" w:hAnsi="Arial" w:cs="Arial"/>
          <w:b w:val="0"/>
          <w:bCs w:val="0"/>
          <w:color w:val="222222"/>
        </w:rPr>
        <w:t>19.Digital Sensors</w:t>
      </w:r>
    </w:p>
    <w:p w:rsidR="007F3618" w:rsidRPr="007F3618" w:rsidRDefault="007F3618" w:rsidP="007F3618">
      <w:pPr>
        <w:pStyle w:val="NormalWeb"/>
        <w:jc w:val="both"/>
        <w:rPr>
          <w:rFonts w:asciiTheme="majorHAnsi" w:hAnsiTheme="majorHAnsi" w:cs="Arial"/>
          <w:color w:val="222222"/>
        </w:rPr>
      </w:pPr>
      <w:r w:rsidRPr="007F3618">
        <w:rPr>
          <w:rFonts w:asciiTheme="majorHAnsi" w:hAnsiTheme="majorHAnsi" w:cs="Arial"/>
          <w:color w:val="222222"/>
        </w:rPr>
        <w:t>Digital sensors are the kind of electrochemical or </w:t>
      </w:r>
      <w:hyperlink r:id="rId77" w:tgtFrame="_blank" w:history="1">
        <w:r w:rsidRPr="007F3618">
          <w:rPr>
            <w:rStyle w:val="Hyperlink"/>
            <w:rFonts w:asciiTheme="majorHAnsi" w:hAnsiTheme="majorHAnsi" w:cs="Arial"/>
            <w:color w:val="E8554E"/>
          </w:rPr>
          <w:t>electrical</w:t>
        </w:r>
      </w:hyperlink>
      <w:r w:rsidRPr="007F3618">
        <w:rPr>
          <w:rFonts w:asciiTheme="majorHAnsi" w:hAnsiTheme="majorHAnsi" w:cs="Arial"/>
          <w:color w:val="222222"/>
        </w:rPr>
        <w:t> sensors where the information is converted to digital form and then transmitted. The output of a digital sensor is the distinct digital signal of the quantity which is being measured. And the measured quantities might be of conductivity, pH value, redox potentials, and many others. The output is in the form of 1’s and 0’s where ‘1’ represents ON condition and ‘0’ represents OFF condition. This corresponds that a digital signal generates distinct (non-continuous) values and the output is considered either as a single “bit”, (serial transmission) or the combination of multiple bits called “byte” and is called (parallel transmission).</w:t>
      </w:r>
    </w:p>
    <w:p w:rsidR="007F3618" w:rsidRDefault="007F3618" w:rsidP="007F3618">
      <w:pPr>
        <w:rPr>
          <w:rFonts w:ascii="Arial" w:hAnsi="Arial" w:cs="Arial"/>
          <w:color w:val="222222"/>
          <w:sz w:val="19"/>
          <w:szCs w:val="19"/>
        </w:rPr>
      </w:pPr>
      <w:r>
        <w:rPr>
          <w:rFonts w:ascii="Arial" w:hAnsi="Arial" w:cs="Arial"/>
          <w:noProof/>
          <w:color w:val="222222"/>
          <w:sz w:val="19"/>
          <w:szCs w:val="19"/>
        </w:rPr>
        <w:drawing>
          <wp:inline distT="0" distB="0" distL="0" distR="0">
            <wp:extent cx="4648200" cy="2476500"/>
            <wp:effectExtent l="19050" t="0" r="0" b="0"/>
            <wp:docPr id="26" name="Picture 26" descr="Basic Digital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sic Digital Sensor"/>
                    <pic:cNvPicPr>
                      <a:picLocks noChangeAspect="1" noChangeArrowheads="1"/>
                    </pic:cNvPicPr>
                  </pic:nvPicPr>
                  <pic:blipFill>
                    <a:blip r:embed="rId78"/>
                    <a:srcRect/>
                    <a:stretch>
                      <a:fillRect/>
                    </a:stretch>
                  </pic:blipFill>
                  <pic:spPr bwMode="auto">
                    <a:xfrm>
                      <a:off x="0" y="0"/>
                      <a:ext cx="4648200" cy="2476500"/>
                    </a:xfrm>
                    <a:prstGeom prst="rect">
                      <a:avLst/>
                    </a:prstGeom>
                    <a:noFill/>
                    <a:ln w="9525">
                      <a:noFill/>
                      <a:miter lim="800000"/>
                      <a:headEnd/>
                      <a:tailEnd/>
                    </a:ln>
                  </pic:spPr>
                </pic:pic>
              </a:graphicData>
            </a:graphic>
          </wp:inline>
        </w:drawing>
      </w:r>
    </w:p>
    <w:p w:rsidR="007F3618" w:rsidRPr="007F3618" w:rsidRDefault="007F3618" w:rsidP="007F3618">
      <w:pPr>
        <w:pStyle w:val="wp-caption-text"/>
        <w:spacing w:before="0" w:beforeAutospacing="0" w:after="0" w:afterAutospacing="0"/>
        <w:jc w:val="center"/>
        <w:rPr>
          <w:rFonts w:ascii="Arial" w:hAnsi="Arial" w:cs="Arial"/>
          <w:b/>
          <w:bCs/>
          <w:color w:val="222222"/>
          <w:sz w:val="36"/>
          <w:szCs w:val="36"/>
        </w:rPr>
      </w:pPr>
      <w:r w:rsidRPr="007F3618">
        <w:rPr>
          <w:rFonts w:ascii="Arial" w:hAnsi="Arial" w:cs="Arial"/>
          <w:b/>
          <w:bCs/>
          <w:color w:val="222222"/>
          <w:sz w:val="36"/>
          <w:szCs w:val="36"/>
        </w:rPr>
        <w:t>Basic Digital Sensor</w:t>
      </w:r>
    </w:p>
    <w:p w:rsidR="007F3618" w:rsidRPr="007F3618" w:rsidRDefault="007F3618" w:rsidP="007F3618">
      <w:pPr>
        <w:pStyle w:val="NormalWeb"/>
        <w:jc w:val="both"/>
        <w:rPr>
          <w:rFonts w:asciiTheme="majorHAnsi" w:hAnsiTheme="majorHAnsi" w:cs="Arial"/>
          <w:color w:val="222222"/>
        </w:rPr>
      </w:pPr>
      <w:r w:rsidRPr="007F3618">
        <w:rPr>
          <w:rFonts w:asciiTheme="majorHAnsi" w:hAnsiTheme="majorHAnsi" w:cs="Arial"/>
          <w:color w:val="222222"/>
        </w:rPr>
        <w:t>The below example explains the output produced by a light sensor in digital form:</w:t>
      </w:r>
    </w:p>
    <w:p w:rsidR="007F3618" w:rsidRPr="007F3618" w:rsidRDefault="007F3618" w:rsidP="007F3618">
      <w:pPr>
        <w:pStyle w:val="NormalWeb"/>
        <w:jc w:val="both"/>
        <w:rPr>
          <w:rFonts w:asciiTheme="majorHAnsi" w:hAnsiTheme="majorHAnsi" w:cs="Arial"/>
          <w:color w:val="222222"/>
        </w:rPr>
      </w:pPr>
      <w:r w:rsidRPr="007F3618">
        <w:rPr>
          <w:rFonts w:asciiTheme="majorHAnsi" w:hAnsiTheme="majorHAnsi" w:cs="Arial"/>
          <w:color w:val="222222"/>
        </w:rPr>
        <w:t>In the diagram, the rotating shaft speed is known with the help of a digital LED light sensor. Here, the place of the disk is positioned to the revolving shaft which has transparent slots internal to the disk design. As both the shaft and disc rotational speed are the same, every slot in the disk passes through the sensor thus generating output pulses in the form of logic ‘1’ and logic ‘0’ (the digital signal).</w:t>
      </w:r>
    </w:p>
    <w:p w:rsidR="007F3618" w:rsidRDefault="007F3618" w:rsidP="007F3618">
      <w:pPr>
        <w:rPr>
          <w:rFonts w:ascii="Arial" w:hAnsi="Arial" w:cs="Arial"/>
          <w:color w:val="222222"/>
          <w:sz w:val="19"/>
          <w:szCs w:val="19"/>
        </w:rPr>
      </w:pPr>
      <w:r>
        <w:rPr>
          <w:rFonts w:ascii="Arial" w:hAnsi="Arial" w:cs="Arial"/>
          <w:noProof/>
          <w:color w:val="222222"/>
          <w:sz w:val="19"/>
          <w:szCs w:val="19"/>
        </w:rPr>
        <w:lastRenderedPageBreak/>
        <w:drawing>
          <wp:inline distT="0" distB="0" distL="0" distR="0">
            <wp:extent cx="5684520" cy="3345180"/>
            <wp:effectExtent l="19050" t="0" r="0" b="0"/>
            <wp:docPr id="27" name="Picture 27" descr="Digital Sensor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gital Sensor Output"/>
                    <pic:cNvPicPr>
                      <a:picLocks noChangeAspect="1" noChangeArrowheads="1"/>
                    </pic:cNvPicPr>
                  </pic:nvPicPr>
                  <pic:blipFill>
                    <a:blip r:embed="rId79"/>
                    <a:srcRect/>
                    <a:stretch>
                      <a:fillRect/>
                    </a:stretch>
                  </pic:blipFill>
                  <pic:spPr bwMode="auto">
                    <a:xfrm>
                      <a:off x="0" y="0"/>
                      <a:ext cx="5684520" cy="3345180"/>
                    </a:xfrm>
                    <a:prstGeom prst="rect">
                      <a:avLst/>
                    </a:prstGeom>
                    <a:noFill/>
                    <a:ln w="9525">
                      <a:noFill/>
                      <a:miter lim="800000"/>
                      <a:headEnd/>
                      <a:tailEnd/>
                    </a:ln>
                  </pic:spPr>
                </pic:pic>
              </a:graphicData>
            </a:graphic>
          </wp:inline>
        </w:drawing>
      </w:r>
    </w:p>
    <w:p w:rsidR="007F3618" w:rsidRPr="007F3618" w:rsidRDefault="007F3618" w:rsidP="007F3618">
      <w:pPr>
        <w:pStyle w:val="wp-caption-text"/>
        <w:spacing w:before="0" w:beforeAutospacing="0" w:after="0" w:afterAutospacing="0"/>
        <w:jc w:val="center"/>
        <w:rPr>
          <w:rFonts w:asciiTheme="majorHAnsi" w:hAnsiTheme="majorHAnsi" w:cs="Arial"/>
          <w:b/>
          <w:bCs/>
          <w:color w:val="222222"/>
          <w:sz w:val="36"/>
          <w:szCs w:val="36"/>
        </w:rPr>
      </w:pPr>
      <w:r w:rsidRPr="007F3618">
        <w:rPr>
          <w:rFonts w:asciiTheme="majorHAnsi" w:hAnsiTheme="majorHAnsi" w:cs="Arial"/>
          <w:b/>
          <w:bCs/>
          <w:color w:val="222222"/>
          <w:sz w:val="36"/>
          <w:szCs w:val="36"/>
        </w:rPr>
        <w:t>Digital Sensor Output</w:t>
      </w:r>
    </w:p>
    <w:p w:rsidR="007F3618" w:rsidRPr="007F3618" w:rsidRDefault="007F3618" w:rsidP="007F3618">
      <w:pPr>
        <w:pStyle w:val="NormalWeb"/>
        <w:jc w:val="both"/>
        <w:rPr>
          <w:rFonts w:asciiTheme="majorHAnsi" w:hAnsiTheme="majorHAnsi" w:cs="Arial"/>
          <w:color w:val="222222"/>
          <w:u w:val="single"/>
        </w:rPr>
      </w:pPr>
      <w:r w:rsidRPr="007F3618">
        <w:rPr>
          <w:rFonts w:asciiTheme="majorHAnsi" w:hAnsiTheme="majorHAnsi" w:cs="Arial"/>
          <w:color w:val="222222"/>
          <w:u w:val="single"/>
        </w:rPr>
        <w:t>The generated pulses are then transmitted to the register in the counter and then to the output which displays the number of shaft revolutions. The number of output pulses for every rotation can be increased by augmenting the number of disk slots. The benefit of this increment is that higher accurateness and resolution can be obtained and minimal revolutions can also be observed easily. So, this kind of sensor construction is mainly utilized for controlling positions of the slots in the disk where this acts as a reference position.</w:t>
      </w:r>
    </w:p>
    <w:p w:rsidR="007F3618" w:rsidRPr="007F3618" w:rsidRDefault="007F3618" w:rsidP="007F3618">
      <w:pPr>
        <w:pStyle w:val="NormalWeb"/>
        <w:jc w:val="both"/>
        <w:rPr>
          <w:rFonts w:asciiTheme="majorHAnsi" w:hAnsiTheme="majorHAnsi" w:cs="Arial"/>
          <w:color w:val="222222"/>
          <w:u w:val="single"/>
        </w:rPr>
      </w:pPr>
      <w:r w:rsidRPr="007F3618">
        <w:rPr>
          <w:rFonts w:asciiTheme="majorHAnsi" w:hAnsiTheme="majorHAnsi" w:cs="Arial"/>
          <w:color w:val="222222"/>
          <w:u w:val="single"/>
        </w:rPr>
        <w:t>So, in comparison to analog signals, discrete signals are with extensive accurateness and they can be calculated even at increased clock speeds. The exactness of the digital pulse is linear to the bits that are utilized for quantity measurement.</w:t>
      </w:r>
    </w:p>
    <w:p w:rsidR="007F3618" w:rsidRPr="007F3618" w:rsidRDefault="007F3618" w:rsidP="007F3618">
      <w:pPr>
        <w:pStyle w:val="NormalWeb"/>
        <w:jc w:val="both"/>
        <w:rPr>
          <w:rFonts w:asciiTheme="majorHAnsi" w:hAnsiTheme="majorHAnsi" w:cs="Arial"/>
          <w:color w:val="222222"/>
          <w:u w:val="single"/>
        </w:rPr>
      </w:pPr>
      <w:r w:rsidRPr="007F3618">
        <w:rPr>
          <w:rFonts w:asciiTheme="majorHAnsi" w:hAnsiTheme="majorHAnsi" w:cs="Arial"/>
          <w:color w:val="222222"/>
          <w:u w:val="single"/>
        </w:rPr>
        <w:t>For instance, a processor of 8 bits, will generate an accuracy of nearly 0.390 percent, whereas with a 16-bit processor and accuracy of almost 0.0015 percent can be achieved. So, this accurateness can be asserted as digital quantities and these are many times quicker than that of analog signals.</w:t>
      </w:r>
    </w:p>
    <w:p w:rsidR="007F3618" w:rsidRPr="007F3618" w:rsidRDefault="007F3618" w:rsidP="007F3618">
      <w:pPr>
        <w:pStyle w:val="Heading3"/>
        <w:rPr>
          <w:rFonts w:cs="Arial"/>
          <w:b w:val="0"/>
          <w:bCs w:val="0"/>
          <w:color w:val="222222"/>
          <w:sz w:val="24"/>
          <w:szCs w:val="24"/>
          <w:u w:val="single"/>
        </w:rPr>
      </w:pPr>
      <w:r w:rsidRPr="007F3618">
        <w:rPr>
          <w:rFonts w:cs="Arial"/>
          <w:b w:val="0"/>
          <w:bCs w:val="0"/>
          <w:color w:val="222222"/>
          <w:sz w:val="24"/>
          <w:szCs w:val="24"/>
          <w:u w:val="single"/>
        </w:rPr>
        <w:t>Types of Digital Sensors</w:t>
      </w:r>
    </w:p>
    <w:p w:rsidR="007F3618" w:rsidRPr="007F3618" w:rsidRDefault="007F3618" w:rsidP="007F3618">
      <w:pPr>
        <w:pStyle w:val="NormalWeb"/>
        <w:jc w:val="both"/>
        <w:rPr>
          <w:rFonts w:asciiTheme="majorHAnsi" w:hAnsiTheme="majorHAnsi" w:cs="Arial"/>
          <w:color w:val="222222"/>
          <w:u w:val="single"/>
        </w:rPr>
      </w:pPr>
      <w:r w:rsidRPr="007F3618">
        <w:rPr>
          <w:rFonts w:asciiTheme="majorHAnsi" w:hAnsiTheme="majorHAnsi" w:cs="Arial"/>
          <w:color w:val="222222"/>
          <w:u w:val="single"/>
        </w:rPr>
        <w:t>Digital sensors are also classified as many types and few of those to be described as follows:</w:t>
      </w:r>
    </w:p>
    <w:p w:rsidR="007F3618" w:rsidRPr="007F3618" w:rsidRDefault="007F3618" w:rsidP="007F3618">
      <w:pPr>
        <w:numPr>
          <w:ilvl w:val="0"/>
          <w:numId w:val="33"/>
        </w:numPr>
        <w:spacing w:before="100" w:beforeAutospacing="1" w:after="100" w:afterAutospacing="1" w:line="240" w:lineRule="auto"/>
        <w:rPr>
          <w:rFonts w:asciiTheme="majorHAnsi" w:hAnsiTheme="majorHAnsi" w:cs="Arial"/>
          <w:color w:val="222222"/>
          <w:sz w:val="24"/>
          <w:szCs w:val="24"/>
          <w:u w:val="single"/>
        </w:rPr>
      </w:pPr>
      <w:r w:rsidRPr="007F3618">
        <w:rPr>
          <w:rFonts w:asciiTheme="majorHAnsi" w:hAnsiTheme="majorHAnsi" w:cs="Arial"/>
          <w:color w:val="222222"/>
          <w:sz w:val="24"/>
          <w:szCs w:val="24"/>
          <w:u w:val="single"/>
        </w:rPr>
        <w:t>Digital accelerometers</w:t>
      </w:r>
    </w:p>
    <w:p w:rsidR="007F3618" w:rsidRPr="007F3618" w:rsidRDefault="007F3618" w:rsidP="007F3618">
      <w:pPr>
        <w:numPr>
          <w:ilvl w:val="0"/>
          <w:numId w:val="33"/>
        </w:numPr>
        <w:spacing w:before="100" w:beforeAutospacing="1" w:after="100" w:afterAutospacing="1" w:line="240" w:lineRule="auto"/>
        <w:rPr>
          <w:rFonts w:asciiTheme="majorHAnsi" w:hAnsiTheme="majorHAnsi" w:cs="Arial"/>
          <w:color w:val="222222"/>
          <w:sz w:val="24"/>
          <w:szCs w:val="24"/>
          <w:u w:val="single"/>
        </w:rPr>
      </w:pPr>
      <w:r w:rsidRPr="007F3618">
        <w:rPr>
          <w:rFonts w:asciiTheme="majorHAnsi" w:hAnsiTheme="majorHAnsi" w:cs="Arial"/>
          <w:color w:val="222222"/>
          <w:sz w:val="24"/>
          <w:szCs w:val="24"/>
          <w:u w:val="single"/>
        </w:rPr>
        <w:t>Digital </w:t>
      </w:r>
      <w:hyperlink r:id="rId80" w:tgtFrame="_blank" w:history="1">
        <w:r w:rsidRPr="007F3618">
          <w:rPr>
            <w:rStyle w:val="Hyperlink"/>
            <w:rFonts w:asciiTheme="majorHAnsi" w:hAnsiTheme="majorHAnsi" w:cs="Arial"/>
            <w:color w:val="E8554E"/>
            <w:sz w:val="24"/>
            <w:szCs w:val="24"/>
          </w:rPr>
          <w:t>temperature</w:t>
        </w:r>
      </w:hyperlink>
      <w:r w:rsidRPr="007F3618">
        <w:rPr>
          <w:rFonts w:asciiTheme="majorHAnsi" w:hAnsiTheme="majorHAnsi" w:cs="Arial"/>
          <w:color w:val="222222"/>
          <w:sz w:val="24"/>
          <w:szCs w:val="24"/>
          <w:u w:val="single"/>
        </w:rPr>
        <w:t> sensor</w:t>
      </w:r>
    </w:p>
    <w:p w:rsidR="007F3618" w:rsidRPr="007F3618" w:rsidRDefault="007F3618" w:rsidP="007F3618">
      <w:pPr>
        <w:pStyle w:val="Heading4"/>
        <w:rPr>
          <w:rFonts w:cs="Arial"/>
          <w:b w:val="0"/>
          <w:bCs w:val="0"/>
          <w:color w:val="222222"/>
          <w:sz w:val="24"/>
          <w:szCs w:val="24"/>
          <w:u w:val="single"/>
        </w:rPr>
      </w:pPr>
      <w:r w:rsidRPr="007F3618">
        <w:rPr>
          <w:rFonts w:cs="Arial"/>
          <w:b w:val="0"/>
          <w:bCs w:val="0"/>
          <w:color w:val="222222"/>
          <w:sz w:val="24"/>
          <w:szCs w:val="24"/>
          <w:u w:val="single"/>
        </w:rPr>
        <w:t>Digital Accelerometer</w:t>
      </w:r>
    </w:p>
    <w:p w:rsidR="007F3618" w:rsidRPr="007F3618" w:rsidRDefault="007F3618" w:rsidP="007F3618">
      <w:pPr>
        <w:pStyle w:val="NormalWeb"/>
        <w:jc w:val="both"/>
        <w:rPr>
          <w:rFonts w:asciiTheme="majorHAnsi" w:hAnsiTheme="majorHAnsi" w:cs="Arial"/>
          <w:color w:val="222222"/>
          <w:u w:val="single"/>
        </w:rPr>
      </w:pPr>
      <w:r w:rsidRPr="007F3618">
        <w:rPr>
          <w:rFonts w:asciiTheme="majorHAnsi" w:hAnsiTheme="majorHAnsi" w:cs="Arial"/>
          <w:color w:val="222222"/>
          <w:u w:val="single"/>
        </w:rPr>
        <w:t>Digital accelerometers generally make use of PWM (pulse width modulation) to generate output pulses. It corresponds that the output is a square wave of corresponding frequency and the time for which the voltage is high is linear to the amount of time taken for acceleration.</w:t>
      </w:r>
    </w:p>
    <w:p w:rsidR="007F3618" w:rsidRPr="007F3618" w:rsidRDefault="007F3618" w:rsidP="007F3618">
      <w:pPr>
        <w:pStyle w:val="NormalWeb"/>
        <w:jc w:val="both"/>
        <w:rPr>
          <w:rFonts w:asciiTheme="majorHAnsi" w:hAnsiTheme="majorHAnsi" w:cs="Arial"/>
          <w:color w:val="222222"/>
          <w:u w:val="single"/>
        </w:rPr>
      </w:pPr>
      <w:r w:rsidRPr="007F3618">
        <w:rPr>
          <w:rFonts w:asciiTheme="majorHAnsi" w:hAnsiTheme="majorHAnsi" w:cs="Arial"/>
          <w:color w:val="222222"/>
          <w:u w:val="single"/>
        </w:rPr>
        <w:t>When a BASIC stamp or any kind of microcontroller is used as digital inputs, then the digital accelerometer is the preferred one to generate output.</w:t>
      </w:r>
    </w:p>
    <w:p w:rsidR="007F3618" w:rsidRPr="007F3618" w:rsidRDefault="007F3618" w:rsidP="007F3618">
      <w:pPr>
        <w:jc w:val="center"/>
        <w:rPr>
          <w:ins w:id="0" w:author="Unknown"/>
          <w:rFonts w:asciiTheme="majorHAnsi" w:hAnsiTheme="majorHAnsi" w:cs="Arial"/>
          <w:color w:val="222222"/>
          <w:sz w:val="24"/>
          <w:szCs w:val="24"/>
          <w:u w:val="single"/>
        </w:rPr>
      </w:pPr>
    </w:p>
    <w:p w:rsidR="007F3618" w:rsidRPr="007F3618" w:rsidRDefault="007F3618" w:rsidP="007F3618">
      <w:pPr>
        <w:pStyle w:val="NormalWeb"/>
        <w:jc w:val="both"/>
        <w:rPr>
          <w:ins w:id="1" w:author="Unknown"/>
          <w:rFonts w:asciiTheme="majorHAnsi" w:hAnsiTheme="majorHAnsi" w:cs="Arial"/>
          <w:color w:val="222222"/>
          <w:u w:val="single"/>
        </w:rPr>
      </w:pPr>
      <w:ins w:id="2" w:author="Unknown">
        <w:r w:rsidRPr="007F3618">
          <w:rPr>
            <w:rStyle w:val="Strong"/>
            <w:rFonts w:asciiTheme="majorHAnsi" w:hAnsiTheme="majorHAnsi" w:cs="Arial"/>
            <w:color w:val="222222"/>
            <w:u w:val="single"/>
          </w:rPr>
          <w:t>Features of Digital Accelerometers</w:t>
        </w:r>
      </w:ins>
    </w:p>
    <w:p w:rsidR="007F3618" w:rsidRPr="007F3618" w:rsidRDefault="007F3618" w:rsidP="007F3618">
      <w:pPr>
        <w:numPr>
          <w:ilvl w:val="0"/>
          <w:numId w:val="34"/>
        </w:numPr>
        <w:spacing w:before="100" w:beforeAutospacing="1" w:after="100" w:afterAutospacing="1" w:line="240" w:lineRule="auto"/>
        <w:rPr>
          <w:ins w:id="3" w:author="Unknown"/>
          <w:rFonts w:asciiTheme="majorHAnsi" w:hAnsiTheme="majorHAnsi" w:cs="Arial"/>
          <w:color w:val="222222"/>
          <w:sz w:val="24"/>
          <w:szCs w:val="24"/>
          <w:u w:val="single"/>
        </w:rPr>
      </w:pPr>
      <w:ins w:id="4" w:author="Unknown">
        <w:r w:rsidRPr="007F3618">
          <w:rPr>
            <w:rFonts w:asciiTheme="majorHAnsi" w:hAnsiTheme="majorHAnsi" w:cs="Arial"/>
            <w:color w:val="222222"/>
            <w:sz w:val="24"/>
            <w:szCs w:val="24"/>
            <w:u w:val="single"/>
          </w:rPr>
          <w:t>The data rates can be selected by users</w:t>
        </w:r>
      </w:ins>
    </w:p>
    <w:p w:rsidR="007F3618" w:rsidRPr="007F3618" w:rsidRDefault="007F3618" w:rsidP="007F3618">
      <w:pPr>
        <w:numPr>
          <w:ilvl w:val="0"/>
          <w:numId w:val="34"/>
        </w:numPr>
        <w:spacing w:before="100" w:beforeAutospacing="1" w:after="100" w:afterAutospacing="1" w:line="240" w:lineRule="auto"/>
        <w:rPr>
          <w:ins w:id="5" w:author="Unknown"/>
          <w:rFonts w:asciiTheme="majorHAnsi" w:hAnsiTheme="majorHAnsi" w:cs="Arial"/>
          <w:color w:val="222222"/>
          <w:sz w:val="24"/>
          <w:szCs w:val="24"/>
          <w:u w:val="single"/>
        </w:rPr>
      </w:pPr>
      <w:ins w:id="6" w:author="Unknown">
        <w:r w:rsidRPr="007F3618">
          <w:rPr>
            <w:rFonts w:asciiTheme="majorHAnsi" w:hAnsiTheme="majorHAnsi" w:cs="Arial"/>
            <w:color w:val="222222"/>
            <w:sz w:val="24"/>
            <w:szCs w:val="24"/>
            <w:u w:val="single"/>
          </w:rPr>
          <w:t>Operates using FIFO/FILO memory buffers</w:t>
        </w:r>
      </w:ins>
    </w:p>
    <w:p w:rsidR="007F3618" w:rsidRPr="007F3618" w:rsidRDefault="007F3618" w:rsidP="007F3618">
      <w:pPr>
        <w:numPr>
          <w:ilvl w:val="0"/>
          <w:numId w:val="34"/>
        </w:numPr>
        <w:spacing w:before="100" w:beforeAutospacing="1" w:after="100" w:afterAutospacing="1" w:line="240" w:lineRule="auto"/>
        <w:rPr>
          <w:ins w:id="7" w:author="Unknown"/>
          <w:rFonts w:asciiTheme="majorHAnsi" w:hAnsiTheme="majorHAnsi" w:cs="Arial"/>
          <w:color w:val="222222"/>
          <w:sz w:val="24"/>
          <w:szCs w:val="24"/>
          <w:u w:val="single"/>
        </w:rPr>
      </w:pPr>
      <w:ins w:id="8" w:author="Unknown">
        <w:r w:rsidRPr="007F3618">
          <w:rPr>
            <w:rFonts w:asciiTheme="majorHAnsi" w:hAnsiTheme="majorHAnsi" w:cs="Arial"/>
            <w:color w:val="222222"/>
            <w:sz w:val="24"/>
            <w:szCs w:val="24"/>
            <w:u w:val="single"/>
          </w:rPr>
          <w:t>One can achieve digital high-pass filter outputs</w:t>
        </w:r>
      </w:ins>
    </w:p>
    <w:p w:rsidR="007F3618" w:rsidRPr="007F3618" w:rsidRDefault="007F3618" w:rsidP="007F3618">
      <w:pPr>
        <w:numPr>
          <w:ilvl w:val="0"/>
          <w:numId w:val="34"/>
        </w:numPr>
        <w:spacing w:before="100" w:beforeAutospacing="1" w:after="100" w:afterAutospacing="1" w:line="240" w:lineRule="auto"/>
        <w:rPr>
          <w:ins w:id="9" w:author="Unknown"/>
          <w:rFonts w:asciiTheme="majorHAnsi" w:hAnsiTheme="majorHAnsi" w:cs="Arial"/>
          <w:color w:val="222222"/>
          <w:sz w:val="24"/>
          <w:szCs w:val="24"/>
          <w:u w:val="single"/>
        </w:rPr>
      </w:pPr>
      <w:ins w:id="10" w:author="Unknown">
        <w:r w:rsidRPr="007F3618">
          <w:rPr>
            <w:rFonts w:asciiTheme="majorHAnsi" w:hAnsiTheme="majorHAnsi" w:cs="Arial"/>
            <w:color w:val="222222"/>
            <w:sz w:val="24"/>
            <w:szCs w:val="24"/>
            <w:u w:val="single"/>
          </w:rPr>
          <w:t>Minimal </w:t>
        </w:r>
        <w:r w:rsidR="00B66DB8" w:rsidRPr="007F3618">
          <w:rPr>
            <w:rFonts w:asciiTheme="majorHAnsi" w:hAnsiTheme="majorHAnsi" w:cs="Arial"/>
            <w:color w:val="222222"/>
            <w:sz w:val="24"/>
            <w:szCs w:val="24"/>
            <w:u w:val="single"/>
          </w:rPr>
          <w:fldChar w:fldCharType="begin"/>
        </w:r>
        <w:r w:rsidRPr="007F3618">
          <w:rPr>
            <w:rFonts w:asciiTheme="majorHAnsi" w:hAnsiTheme="majorHAnsi" w:cs="Arial"/>
            <w:color w:val="222222"/>
            <w:sz w:val="24"/>
            <w:szCs w:val="24"/>
            <w:u w:val="single"/>
          </w:rPr>
          <w:instrText xml:space="preserve"> HYPERLINK "https://www.watelectrical.com/powerfactor-importance-methods-to-improve-examples/" \t "_blank" </w:instrText>
        </w:r>
        <w:r w:rsidR="00B66DB8" w:rsidRPr="007F3618">
          <w:rPr>
            <w:rFonts w:asciiTheme="majorHAnsi" w:hAnsiTheme="majorHAnsi" w:cs="Arial"/>
            <w:color w:val="222222"/>
            <w:sz w:val="24"/>
            <w:szCs w:val="24"/>
            <w:u w:val="single"/>
          </w:rPr>
          <w:fldChar w:fldCharType="separate"/>
        </w:r>
        <w:r w:rsidRPr="007F3618">
          <w:rPr>
            <w:rStyle w:val="Hyperlink"/>
            <w:rFonts w:asciiTheme="majorHAnsi" w:hAnsiTheme="majorHAnsi" w:cs="Arial"/>
            <w:color w:val="E8554E"/>
            <w:sz w:val="24"/>
            <w:szCs w:val="24"/>
          </w:rPr>
          <w:t>power</w:t>
        </w:r>
        <w:r w:rsidR="00B66DB8" w:rsidRPr="007F3618">
          <w:rPr>
            <w:rFonts w:asciiTheme="majorHAnsi" w:hAnsiTheme="majorHAnsi" w:cs="Arial"/>
            <w:color w:val="222222"/>
            <w:sz w:val="24"/>
            <w:szCs w:val="24"/>
            <w:u w:val="single"/>
          </w:rPr>
          <w:fldChar w:fldCharType="end"/>
        </w:r>
        <w:r w:rsidRPr="007F3618">
          <w:rPr>
            <w:rFonts w:asciiTheme="majorHAnsi" w:hAnsiTheme="majorHAnsi" w:cs="Arial"/>
            <w:color w:val="222222"/>
            <w:sz w:val="24"/>
            <w:szCs w:val="24"/>
            <w:u w:val="single"/>
          </w:rPr>
          <w:t> consumption</w:t>
        </w:r>
      </w:ins>
    </w:p>
    <w:p w:rsidR="007F3618" w:rsidRPr="007F3618" w:rsidRDefault="007F3618" w:rsidP="007F3618">
      <w:pPr>
        <w:numPr>
          <w:ilvl w:val="0"/>
          <w:numId w:val="34"/>
        </w:numPr>
        <w:spacing w:before="100" w:beforeAutospacing="1" w:after="100" w:afterAutospacing="1" w:line="240" w:lineRule="auto"/>
        <w:rPr>
          <w:ins w:id="11" w:author="Unknown"/>
          <w:rFonts w:asciiTheme="majorHAnsi" w:hAnsiTheme="majorHAnsi" w:cs="Arial"/>
          <w:color w:val="222222"/>
          <w:sz w:val="24"/>
          <w:szCs w:val="24"/>
          <w:u w:val="single"/>
        </w:rPr>
      </w:pPr>
      <w:ins w:id="12" w:author="Unknown">
        <w:r w:rsidRPr="007F3618">
          <w:rPr>
            <w:rFonts w:asciiTheme="majorHAnsi" w:hAnsiTheme="majorHAnsi" w:cs="Arial"/>
            <w:color w:val="222222"/>
            <w:sz w:val="24"/>
            <w:szCs w:val="24"/>
            <w:u w:val="single"/>
          </w:rPr>
          <w:t>Solderability can be done without using lead</w:t>
        </w:r>
      </w:ins>
    </w:p>
    <w:p w:rsidR="007F3618" w:rsidRPr="007F3618" w:rsidRDefault="007F3618" w:rsidP="007F3618">
      <w:pPr>
        <w:numPr>
          <w:ilvl w:val="0"/>
          <w:numId w:val="34"/>
        </w:numPr>
        <w:spacing w:before="100" w:beforeAutospacing="1" w:after="100" w:afterAutospacing="1" w:line="240" w:lineRule="auto"/>
        <w:rPr>
          <w:ins w:id="13" w:author="Unknown"/>
          <w:rFonts w:asciiTheme="majorHAnsi" w:hAnsiTheme="majorHAnsi" w:cs="Arial"/>
          <w:color w:val="222222"/>
          <w:sz w:val="24"/>
          <w:szCs w:val="24"/>
          <w:u w:val="single"/>
        </w:rPr>
      </w:pPr>
      <w:ins w:id="14" w:author="Unknown">
        <w:r w:rsidRPr="007F3618">
          <w:rPr>
            <w:rFonts w:asciiTheme="majorHAnsi" w:hAnsiTheme="majorHAnsi" w:cs="Arial"/>
            <w:color w:val="222222"/>
            <w:sz w:val="24"/>
            <w:szCs w:val="24"/>
            <w:u w:val="single"/>
          </w:rPr>
          <w:t>Exceptional temperature performance</w:t>
        </w:r>
      </w:ins>
    </w:p>
    <w:p w:rsidR="007F3618" w:rsidRPr="007F3618" w:rsidRDefault="007F3618" w:rsidP="007F3618">
      <w:pPr>
        <w:numPr>
          <w:ilvl w:val="0"/>
          <w:numId w:val="34"/>
        </w:numPr>
        <w:spacing w:before="100" w:beforeAutospacing="1" w:after="100" w:afterAutospacing="1" w:line="240" w:lineRule="auto"/>
        <w:rPr>
          <w:ins w:id="15" w:author="Unknown"/>
          <w:rFonts w:asciiTheme="majorHAnsi" w:hAnsiTheme="majorHAnsi" w:cs="Arial"/>
          <w:color w:val="222222"/>
          <w:sz w:val="24"/>
          <w:szCs w:val="24"/>
          <w:u w:val="single"/>
        </w:rPr>
      </w:pPr>
      <w:ins w:id="16" w:author="Unknown">
        <w:r w:rsidRPr="007F3618">
          <w:rPr>
            <w:rFonts w:asciiTheme="majorHAnsi" w:hAnsiTheme="majorHAnsi" w:cs="Arial"/>
            <w:color w:val="222222"/>
            <w:sz w:val="24"/>
            <w:szCs w:val="24"/>
            <w:u w:val="single"/>
          </w:rPr>
          <w:t>Extensive shock survivability</w:t>
        </w:r>
      </w:ins>
    </w:p>
    <w:p w:rsidR="007F3618" w:rsidRPr="007F3618" w:rsidRDefault="007F3618" w:rsidP="007F3618">
      <w:pPr>
        <w:numPr>
          <w:ilvl w:val="0"/>
          <w:numId w:val="34"/>
        </w:numPr>
        <w:spacing w:before="100" w:beforeAutospacing="1" w:after="100" w:afterAutospacing="1" w:line="240" w:lineRule="auto"/>
        <w:rPr>
          <w:ins w:id="17" w:author="Unknown"/>
          <w:rFonts w:asciiTheme="majorHAnsi" w:hAnsiTheme="majorHAnsi" w:cs="Arial"/>
          <w:color w:val="222222"/>
          <w:sz w:val="24"/>
          <w:szCs w:val="24"/>
          <w:u w:val="single"/>
        </w:rPr>
      </w:pPr>
      <w:ins w:id="18" w:author="Unknown">
        <w:r w:rsidRPr="007F3618">
          <w:rPr>
            <w:rFonts w:asciiTheme="majorHAnsi" w:hAnsiTheme="majorHAnsi" w:cs="Arial"/>
            <w:color w:val="222222"/>
            <w:sz w:val="24"/>
            <w:szCs w:val="24"/>
            <w:u w:val="single"/>
          </w:rPr>
          <w:t>Factory programmable offset and compassion</w:t>
        </w:r>
      </w:ins>
    </w:p>
    <w:p w:rsidR="007F3618" w:rsidRPr="007F3618" w:rsidRDefault="007F3618" w:rsidP="007F3618">
      <w:pPr>
        <w:pStyle w:val="NormalWeb"/>
        <w:jc w:val="both"/>
        <w:rPr>
          <w:ins w:id="19" w:author="Unknown"/>
          <w:rFonts w:asciiTheme="majorHAnsi" w:hAnsiTheme="majorHAnsi" w:cs="Arial"/>
          <w:color w:val="222222"/>
          <w:u w:val="single"/>
        </w:rPr>
      </w:pPr>
      <w:ins w:id="20" w:author="Unknown">
        <w:r w:rsidRPr="007F3618">
          <w:rPr>
            <w:rStyle w:val="Strong"/>
            <w:rFonts w:asciiTheme="majorHAnsi" w:hAnsiTheme="majorHAnsi" w:cs="Arial"/>
            <w:color w:val="222222"/>
            <w:u w:val="single"/>
          </w:rPr>
          <w:t>Applications</w:t>
        </w:r>
      </w:ins>
    </w:p>
    <w:p w:rsidR="007F3618" w:rsidRPr="007F3618" w:rsidRDefault="007F3618" w:rsidP="007F3618">
      <w:pPr>
        <w:numPr>
          <w:ilvl w:val="0"/>
          <w:numId w:val="35"/>
        </w:numPr>
        <w:spacing w:before="100" w:beforeAutospacing="1" w:after="100" w:afterAutospacing="1" w:line="240" w:lineRule="auto"/>
        <w:rPr>
          <w:ins w:id="21" w:author="Unknown"/>
          <w:rFonts w:asciiTheme="majorHAnsi" w:hAnsiTheme="majorHAnsi" w:cs="Arial"/>
          <w:color w:val="222222"/>
          <w:sz w:val="24"/>
          <w:szCs w:val="24"/>
          <w:u w:val="single"/>
        </w:rPr>
      </w:pPr>
      <w:ins w:id="22" w:author="Unknown">
        <w:r w:rsidRPr="007F3618">
          <w:rPr>
            <w:rFonts w:asciiTheme="majorHAnsi" w:hAnsiTheme="majorHAnsi" w:cs="Arial"/>
            <w:color w:val="222222"/>
            <w:sz w:val="24"/>
            <w:szCs w:val="24"/>
            <w:u w:val="single"/>
          </w:rPr>
          <w:t>Implemented in mobile phones and other internet equipment’s</w:t>
        </w:r>
      </w:ins>
    </w:p>
    <w:p w:rsidR="007F3618" w:rsidRPr="007F3618" w:rsidRDefault="007F3618" w:rsidP="007F3618">
      <w:pPr>
        <w:numPr>
          <w:ilvl w:val="0"/>
          <w:numId w:val="35"/>
        </w:numPr>
        <w:spacing w:before="100" w:beforeAutospacing="1" w:after="100" w:afterAutospacing="1" w:line="240" w:lineRule="auto"/>
        <w:rPr>
          <w:ins w:id="23" w:author="Unknown"/>
          <w:rFonts w:asciiTheme="majorHAnsi" w:hAnsiTheme="majorHAnsi" w:cs="Arial"/>
          <w:color w:val="222222"/>
          <w:sz w:val="24"/>
          <w:szCs w:val="24"/>
          <w:u w:val="single"/>
        </w:rPr>
      </w:pPr>
      <w:ins w:id="24" w:author="Unknown">
        <w:r w:rsidRPr="007F3618">
          <w:rPr>
            <w:rFonts w:asciiTheme="majorHAnsi" w:hAnsiTheme="majorHAnsi" w:cs="Arial"/>
            <w:color w:val="222222"/>
            <w:sz w:val="24"/>
            <w:szCs w:val="24"/>
            <w:u w:val="single"/>
          </w:rPr>
          <w:t>Used in-game controllers and computer components</w:t>
        </w:r>
      </w:ins>
    </w:p>
    <w:p w:rsidR="007F3618" w:rsidRPr="007F3618" w:rsidRDefault="007F3618" w:rsidP="007F3618">
      <w:pPr>
        <w:numPr>
          <w:ilvl w:val="0"/>
          <w:numId w:val="35"/>
        </w:numPr>
        <w:spacing w:before="100" w:beforeAutospacing="1" w:after="100" w:afterAutospacing="1" w:line="240" w:lineRule="auto"/>
        <w:rPr>
          <w:ins w:id="25" w:author="Unknown"/>
          <w:rFonts w:asciiTheme="majorHAnsi" w:hAnsiTheme="majorHAnsi" w:cs="Arial"/>
          <w:color w:val="222222"/>
          <w:sz w:val="24"/>
          <w:szCs w:val="24"/>
          <w:u w:val="single"/>
        </w:rPr>
      </w:pPr>
      <w:ins w:id="26" w:author="Unknown">
        <w:r w:rsidRPr="007F3618">
          <w:rPr>
            <w:rFonts w:asciiTheme="majorHAnsi" w:hAnsiTheme="majorHAnsi" w:cs="Arial"/>
            <w:color w:val="222222"/>
            <w:sz w:val="24"/>
            <w:szCs w:val="24"/>
            <w:u w:val="single"/>
          </w:rPr>
          <w:t>Used in the health care industry</w:t>
        </w:r>
      </w:ins>
    </w:p>
    <w:p w:rsidR="007F3618" w:rsidRPr="007F3618" w:rsidRDefault="007F3618" w:rsidP="007F3618">
      <w:pPr>
        <w:numPr>
          <w:ilvl w:val="0"/>
          <w:numId w:val="35"/>
        </w:numPr>
        <w:spacing w:before="100" w:beforeAutospacing="1" w:after="100" w:afterAutospacing="1" w:line="240" w:lineRule="auto"/>
        <w:rPr>
          <w:ins w:id="27" w:author="Unknown"/>
          <w:rFonts w:asciiTheme="majorHAnsi" w:hAnsiTheme="majorHAnsi" w:cs="Arial"/>
          <w:color w:val="222222"/>
          <w:sz w:val="24"/>
          <w:szCs w:val="24"/>
          <w:u w:val="single"/>
        </w:rPr>
      </w:pPr>
      <w:ins w:id="28" w:author="Unknown">
        <w:r w:rsidRPr="007F3618">
          <w:rPr>
            <w:rFonts w:asciiTheme="majorHAnsi" w:hAnsiTheme="majorHAnsi" w:cs="Arial"/>
            <w:color w:val="222222"/>
            <w:sz w:val="24"/>
            <w:szCs w:val="24"/>
            <w:u w:val="single"/>
          </w:rPr>
          <w:t>Also implemented in personal navigation equipment</w:t>
        </w:r>
      </w:ins>
    </w:p>
    <w:p w:rsidR="007F3618" w:rsidRPr="007F3618" w:rsidRDefault="007F3618" w:rsidP="007F3618">
      <w:pPr>
        <w:pStyle w:val="Heading4"/>
        <w:rPr>
          <w:ins w:id="29" w:author="Unknown"/>
          <w:rFonts w:cs="Arial"/>
          <w:b w:val="0"/>
          <w:bCs w:val="0"/>
          <w:color w:val="222222"/>
          <w:sz w:val="24"/>
          <w:szCs w:val="24"/>
          <w:u w:val="single"/>
        </w:rPr>
      </w:pPr>
      <w:ins w:id="30" w:author="Unknown">
        <w:r w:rsidRPr="007F3618">
          <w:rPr>
            <w:rFonts w:cs="Arial"/>
            <w:b w:val="0"/>
            <w:bCs w:val="0"/>
            <w:color w:val="222222"/>
            <w:sz w:val="24"/>
            <w:szCs w:val="24"/>
            <w:u w:val="single"/>
          </w:rPr>
          <w:t>Digital Temperature Sensors</w:t>
        </w:r>
      </w:ins>
    </w:p>
    <w:p w:rsidR="007F3618" w:rsidRPr="007F3618" w:rsidRDefault="007F3618" w:rsidP="007F3618">
      <w:pPr>
        <w:pStyle w:val="NormalWeb"/>
        <w:jc w:val="both"/>
        <w:rPr>
          <w:ins w:id="31" w:author="Unknown"/>
          <w:rFonts w:asciiTheme="majorHAnsi" w:hAnsiTheme="majorHAnsi" w:cs="Arial"/>
          <w:color w:val="222222"/>
          <w:u w:val="single"/>
        </w:rPr>
      </w:pPr>
      <w:ins w:id="32" w:author="Unknown">
        <w:r w:rsidRPr="007F3618">
          <w:rPr>
            <w:rFonts w:asciiTheme="majorHAnsi" w:hAnsiTheme="majorHAnsi" w:cs="Arial"/>
            <w:color w:val="222222"/>
            <w:u w:val="single"/>
          </w:rPr>
          <w:t>These are silicon dependent temperature sensors where the output is the accurate digital representation of the measured temperatures. These devices are designed to read the temperature ranges from 0</w:t>
        </w:r>
        <w:r w:rsidRPr="007F3618">
          <w:rPr>
            <w:rFonts w:asciiTheme="majorHAnsi" w:hAnsiTheme="majorHAnsi" w:cs="Arial"/>
            <w:color w:val="222222"/>
            <w:u w:val="single"/>
            <w:vertAlign w:val="superscript"/>
          </w:rPr>
          <w:t>0</w:t>
        </w:r>
        <w:r w:rsidRPr="007F3618">
          <w:rPr>
            <w:rFonts w:asciiTheme="majorHAnsi" w:hAnsiTheme="majorHAnsi" w:cs="Arial"/>
            <w:color w:val="222222"/>
            <w:u w:val="single"/>
          </w:rPr>
          <w:t>C to that of 70</w:t>
        </w:r>
        <w:r w:rsidRPr="007F3618">
          <w:rPr>
            <w:rFonts w:asciiTheme="majorHAnsi" w:hAnsiTheme="majorHAnsi" w:cs="Arial"/>
            <w:color w:val="222222"/>
            <w:u w:val="single"/>
            <w:vertAlign w:val="superscript"/>
          </w:rPr>
          <w:t>0</w:t>
        </w:r>
        <w:r w:rsidRPr="007F3618">
          <w:rPr>
            <w:rFonts w:asciiTheme="majorHAnsi" w:hAnsiTheme="majorHAnsi" w:cs="Arial"/>
            <w:color w:val="222222"/>
            <w:u w:val="single"/>
          </w:rPr>
          <w:t>C and with this, an output of nearly ±0.5</w:t>
        </w:r>
        <w:r w:rsidRPr="007F3618">
          <w:rPr>
            <w:rFonts w:asciiTheme="majorHAnsi" w:hAnsiTheme="majorHAnsi" w:cs="Arial"/>
            <w:color w:val="222222"/>
            <w:u w:val="single"/>
            <w:vertAlign w:val="superscript"/>
          </w:rPr>
          <w:t>0</w:t>
        </w:r>
        <w:r w:rsidRPr="007F3618">
          <w:rPr>
            <w:rFonts w:asciiTheme="majorHAnsi" w:hAnsiTheme="majorHAnsi" w:cs="Arial"/>
            <w:color w:val="222222"/>
            <w:u w:val="single"/>
          </w:rPr>
          <w:t>C accurateness can be achieved. Whereas, packaged components are designed for extensive ranges which means for -55</w:t>
        </w:r>
        <w:r w:rsidRPr="007F3618">
          <w:rPr>
            <w:rFonts w:asciiTheme="majorHAnsi" w:hAnsiTheme="majorHAnsi" w:cs="Arial"/>
            <w:color w:val="222222"/>
            <w:u w:val="single"/>
            <w:vertAlign w:val="superscript"/>
          </w:rPr>
          <w:t>0</w:t>
        </w:r>
        <w:r w:rsidRPr="007F3618">
          <w:rPr>
            <w:rFonts w:asciiTheme="majorHAnsi" w:hAnsiTheme="majorHAnsi" w:cs="Arial"/>
            <w:color w:val="222222"/>
            <w:u w:val="single"/>
          </w:rPr>
          <w:t>C to 175</w:t>
        </w:r>
        <w:r w:rsidRPr="007F3618">
          <w:rPr>
            <w:rFonts w:asciiTheme="majorHAnsi" w:hAnsiTheme="majorHAnsi" w:cs="Arial"/>
            <w:color w:val="222222"/>
            <w:u w:val="single"/>
            <w:vertAlign w:val="superscript"/>
          </w:rPr>
          <w:t>0</w:t>
        </w:r>
        <w:r w:rsidRPr="007F3618">
          <w:rPr>
            <w:rFonts w:asciiTheme="majorHAnsi" w:hAnsiTheme="majorHAnsi" w:cs="Arial"/>
            <w:color w:val="222222"/>
            <w:u w:val="single"/>
          </w:rPr>
          <w:t>C, the accuracy is ±1</w:t>
        </w:r>
        <w:r w:rsidRPr="007F3618">
          <w:rPr>
            <w:rFonts w:asciiTheme="majorHAnsi" w:hAnsiTheme="majorHAnsi" w:cs="Arial"/>
            <w:color w:val="222222"/>
            <w:u w:val="single"/>
            <w:vertAlign w:val="superscript"/>
          </w:rPr>
          <w:t>0</w:t>
        </w:r>
        <w:r w:rsidRPr="007F3618">
          <w:rPr>
            <w:rFonts w:asciiTheme="majorHAnsi" w:hAnsiTheme="majorHAnsi" w:cs="Arial"/>
            <w:color w:val="222222"/>
            <w:u w:val="single"/>
          </w:rPr>
          <w:t>C and for -130</w:t>
        </w:r>
        <w:r w:rsidRPr="007F3618">
          <w:rPr>
            <w:rFonts w:asciiTheme="majorHAnsi" w:hAnsiTheme="majorHAnsi" w:cs="Arial"/>
            <w:color w:val="222222"/>
            <w:u w:val="single"/>
            <w:vertAlign w:val="superscript"/>
          </w:rPr>
          <w:t>0</w:t>
        </w:r>
        <w:r w:rsidRPr="007F3618">
          <w:rPr>
            <w:rFonts w:asciiTheme="majorHAnsi" w:hAnsiTheme="majorHAnsi" w:cs="Arial"/>
            <w:color w:val="222222"/>
            <w:u w:val="single"/>
          </w:rPr>
          <w:t>C to 150</w:t>
        </w:r>
        <w:r w:rsidRPr="007F3618">
          <w:rPr>
            <w:rFonts w:asciiTheme="majorHAnsi" w:hAnsiTheme="majorHAnsi" w:cs="Arial"/>
            <w:color w:val="222222"/>
            <w:u w:val="single"/>
            <w:vertAlign w:val="superscript"/>
          </w:rPr>
          <w:t>0</w:t>
        </w:r>
        <w:r w:rsidRPr="007F3618">
          <w:rPr>
            <w:rFonts w:asciiTheme="majorHAnsi" w:hAnsiTheme="majorHAnsi" w:cs="Arial"/>
            <w:color w:val="222222"/>
            <w:u w:val="single"/>
          </w:rPr>
          <w:t>C, the accuracy is ±1.5</w:t>
        </w:r>
        <w:r w:rsidRPr="007F3618">
          <w:rPr>
            <w:rFonts w:asciiTheme="majorHAnsi" w:hAnsiTheme="majorHAnsi" w:cs="Arial"/>
            <w:color w:val="222222"/>
            <w:u w:val="single"/>
            <w:vertAlign w:val="superscript"/>
          </w:rPr>
          <w:t>0</w:t>
        </w:r>
        <w:r w:rsidRPr="007F3618">
          <w:rPr>
            <w:rFonts w:asciiTheme="majorHAnsi" w:hAnsiTheme="majorHAnsi" w:cs="Arial"/>
            <w:color w:val="222222"/>
            <w:u w:val="single"/>
          </w:rPr>
          <w:t>C.</w:t>
        </w:r>
      </w:ins>
    </w:p>
    <w:p w:rsidR="007F3618" w:rsidRPr="007F3618" w:rsidRDefault="007F3618" w:rsidP="007F3618">
      <w:pPr>
        <w:pStyle w:val="NormalWeb"/>
        <w:jc w:val="both"/>
        <w:rPr>
          <w:ins w:id="33" w:author="Unknown"/>
          <w:rFonts w:asciiTheme="majorHAnsi" w:hAnsiTheme="majorHAnsi" w:cs="Arial"/>
          <w:color w:val="222222"/>
          <w:u w:val="single"/>
        </w:rPr>
      </w:pPr>
      <w:ins w:id="34" w:author="Unknown">
        <w:r w:rsidRPr="007F3618">
          <w:rPr>
            <w:rStyle w:val="Strong"/>
            <w:rFonts w:asciiTheme="majorHAnsi" w:hAnsiTheme="majorHAnsi" w:cs="Arial"/>
            <w:color w:val="222222"/>
            <w:u w:val="single"/>
          </w:rPr>
          <w:t>The flexibility of Digital Temperature Sensors</w:t>
        </w:r>
      </w:ins>
    </w:p>
    <w:p w:rsidR="007F3618" w:rsidRPr="007F3618" w:rsidRDefault="007F3618" w:rsidP="007F3618">
      <w:pPr>
        <w:pStyle w:val="NormalWeb"/>
        <w:jc w:val="both"/>
        <w:rPr>
          <w:ins w:id="35" w:author="Unknown"/>
          <w:rFonts w:asciiTheme="majorHAnsi" w:hAnsiTheme="majorHAnsi" w:cs="Arial"/>
          <w:color w:val="222222"/>
          <w:u w:val="single"/>
        </w:rPr>
      </w:pPr>
      <w:ins w:id="36" w:author="Unknown">
        <w:r w:rsidRPr="007F3618">
          <w:rPr>
            <w:rFonts w:asciiTheme="majorHAnsi" w:hAnsiTheme="majorHAnsi" w:cs="Arial"/>
            <w:color w:val="222222"/>
            <w:u w:val="single"/>
          </w:rPr>
          <w:t>In general, registers are programmed with the temperature levels of high, low, and medium. The calculated value is related to that of these temperature limits and either increased or decreased values apart from these limits prompts corresponding pins on the package. So, through the serial bus, the calculated temperature value is transmitted to the system controller which is even utilized for configuration.</w:t>
        </w:r>
      </w:ins>
    </w:p>
    <w:p w:rsidR="007F3618" w:rsidRPr="007F3618" w:rsidRDefault="007F3618" w:rsidP="007F3618">
      <w:pPr>
        <w:pStyle w:val="NormalWeb"/>
        <w:jc w:val="both"/>
        <w:rPr>
          <w:ins w:id="37" w:author="Unknown"/>
          <w:rFonts w:asciiTheme="majorHAnsi" w:hAnsiTheme="majorHAnsi" w:cs="Arial"/>
          <w:color w:val="222222"/>
          <w:u w:val="single"/>
        </w:rPr>
      </w:pPr>
      <w:ins w:id="38" w:author="Unknown">
        <w:r w:rsidRPr="007F3618">
          <w:rPr>
            <w:rFonts w:asciiTheme="majorHAnsi" w:hAnsiTheme="majorHAnsi" w:cs="Arial"/>
            <w:color w:val="222222"/>
            <w:u w:val="single"/>
          </w:rPr>
          <w:t>On the other hand, these digital temperature sensors operate basically as thermostats.</w:t>
        </w:r>
      </w:ins>
    </w:p>
    <w:p w:rsidR="007F3618" w:rsidRPr="007F3618" w:rsidRDefault="007F3618" w:rsidP="007F3618">
      <w:pPr>
        <w:pStyle w:val="NormalWeb"/>
        <w:jc w:val="both"/>
        <w:rPr>
          <w:ins w:id="39" w:author="Unknown"/>
          <w:rFonts w:asciiTheme="majorHAnsi" w:hAnsiTheme="majorHAnsi" w:cs="Arial"/>
          <w:color w:val="222222"/>
          <w:u w:val="single"/>
        </w:rPr>
      </w:pPr>
      <w:ins w:id="40" w:author="Unknown">
        <w:r w:rsidRPr="007F3618">
          <w:rPr>
            <w:rStyle w:val="Strong"/>
            <w:rFonts w:asciiTheme="majorHAnsi" w:hAnsiTheme="majorHAnsi" w:cs="Arial"/>
            <w:color w:val="222222"/>
            <w:u w:val="single"/>
          </w:rPr>
          <w:t>Example:</w:t>
        </w:r>
      </w:ins>
    </w:p>
    <w:p w:rsidR="007F3618" w:rsidRPr="007F3618" w:rsidRDefault="007F3618" w:rsidP="007F3618">
      <w:pPr>
        <w:pStyle w:val="NormalWeb"/>
        <w:jc w:val="both"/>
        <w:rPr>
          <w:ins w:id="41" w:author="Unknown"/>
          <w:rFonts w:asciiTheme="majorHAnsi" w:hAnsiTheme="majorHAnsi" w:cs="Arial"/>
          <w:color w:val="222222"/>
          <w:u w:val="single"/>
        </w:rPr>
      </w:pPr>
      <w:ins w:id="42" w:author="Unknown">
        <w:r w:rsidRPr="007F3618">
          <w:rPr>
            <w:rFonts w:asciiTheme="majorHAnsi" w:hAnsiTheme="majorHAnsi" w:cs="Arial"/>
            <w:color w:val="222222"/>
            <w:u w:val="single"/>
          </w:rPr>
          <w:t>DS18B20 is a kind of single wired digital temperature sensor. Each of these sensors is wit a 64-bit serial number engraved into it which permits for an extensive number of sensors to be utilized on a single data bus. The features of this sensor are as follows:</w:t>
        </w:r>
      </w:ins>
    </w:p>
    <w:p w:rsidR="007F3618" w:rsidRPr="007F3618" w:rsidRDefault="007F3618" w:rsidP="007F3618">
      <w:pPr>
        <w:numPr>
          <w:ilvl w:val="0"/>
          <w:numId w:val="36"/>
        </w:numPr>
        <w:spacing w:before="100" w:beforeAutospacing="1" w:after="100" w:afterAutospacing="1" w:line="240" w:lineRule="auto"/>
        <w:rPr>
          <w:ins w:id="43" w:author="Unknown"/>
          <w:rFonts w:asciiTheme="majorHAnsi" w:hAnsiTheme="majorHAnsi" w:cs="Arial"/>
          <w:color w:val="222222"/>
          <w:sz w:val="24"/>
          <w:szCs w:val="24"/>
          <w:u w:val="single"/>
        </w:rPr>
      </w:pPr>
      <w:ins w:id="44" w:author="Unknown">
        <w:r w:rsidRPr="007F3618">
          <w:rPr>
            <w:rFonts w:asciiTheme="majorHAnsi" w:hAnsiTheme="majorHAnsi" w:cs="Arial"/>
            <w:color w:val="222222"/>
            <w:sz w:val="24"/>
            <w:szCs w:val="24"/>
            <w:u w:val="single"/>
          </w:rPr>
          <w:t>This singled wired sensor needs only one port for communication purposes.</w:t>
        </w:r>
      </w:ins>
    </w:p>
    <w:p w:rsidR="007F3618" w:rsidRPr="007F3618" w:rsidRDefault="007F3618" w:rsidP="007F3618">
      <w:pPr>
        <w:numPr>
          <w:ilvl w:val="0"/>
          <w:numId w:val="36"/>
        </w:numPr>
        <w:spacing w:before="100" w:beforeAutospacing="1" w:after="100" w:afterAutospacing="1" w:line="240" w:lineRule="auto"/>
        <w:rPr>
          <w:ins w:id="45" w:author="Unknown"/>
          <w:rFonts w:asciiTheme="majorHAnsi" w:hAnsiTheme="majorHAnsi" w:cs="Arial"/>
          <w:color w:val="222222"/>
          <w:sz w:val="24"/>
          <w:szCs w:val="24"/>
          <w:u w:val="single"/>
        </w:rPr>
      </w:pPr>
      <w:ins w:id="46" w:author="Unknown">
        <w:r w:rsidRPr="007F3618">
          <w:rPr>
            <w:rFonts w:asciiTheme="majorHAnsi" w:hAnsiTheme="majorHAnsi" w:cs="Arial"/>
            <w:color w:val="222222"/>
            <w:sz w:val="24"/>
            <w:szCs w:val="24"/>
            <w:u w:val="single"/>
          </w:rPr>
          <w:t>The feature called multidrop ability streamlines distributed temperature sensing functionalities.</w:t>
        </w:r>
      </w:ins>
    </w:p>
    <w:p w:rsidR="007F3618" w:rsidRPr="007F3618" w:rsidRDefault="007F3618" w:rsidP="007F3618">
      <w:pPr>
        <w:numPr>
          <w:ilvl w:val="0"/>
          <w:numId w:val="36"/>
        </w:numPr>
        <w:spacing w:before="100" w:beforeAutospacing="1" w:after="100" w:afterAutospacing="1" w:line="240" w:lineRule="auto"/>
        <w:rPr>
          <w:ins w:id="47" w:author="Unknown"/>
          <w:rFonts w:asciiTheme="majorHAnsi" w:hAnsiTheme="majorHAnsi" w:cs="Arial"/>
          <w:color w:val="222222"/>
          <w:sz w:val="24"/>
          <w:szCs w:val="24"/>
          <w:u w:val="single"/>
        </w:rPr>
      </w:pPr>
      <w:ins w:id="48" w:author="Unknown">
        <w:r w:rsidRPr="007F3618">
          <w:rPr>
            <w:rFonts w:asciiTheme="majorHAnsi" w:hAnsiTheme="majorHAnsi" w:cs="Arial"/>
            <w:color w:val="222222"/>
            <w:sz w:val="24"/>
            <w:szCs w:val="24"/>
            <w:u w:val="single"/>
          </w:rPr>
          <w:t>No additional components are required</w:t>
        </w:r>
      </w:ins>
    </w:p>
    <w:p w:rsidR="007F3618" w:rsidRPr="007F3618" w:rsidRDefault="007F3618" w:rsidP="007F3618">
      <w:pPr>
        <w:numPr>
          <w:ilvl w:val="0"/>
          <w:numId w:val="36"/>
        </w:numPr>
        <w:spacing w:before="100" w:beforeAutospacing="1" w:after="100" w:afterAutospacing="1" w:line="240" w:lineRule="auto"/>
        <w:rPr>
          <w:ins w:id="49" w:author="Unknown"/>
          <w:rFonts w:asciiTheme="majorHAnsi" w:hAnsiTheme="majorHAnsi" w:cs="Arial"/>
          <w:color w:val="222222"/>
          <w:sz w:val="24"/>
          <w:szCs w:val="24"/>
          <w:u w:val="single"/>
        </w:rPr>
      </w:pPr>
      <w:ins w:id="50" w:author="Unknown">
        <w:r w:rsidRPr="007F3618">
          <w:rPr>
            <w:rFonts w:asciiTheme="majorHAnsi" w:hAnsiTheme="majorHAnsi" w:cs="Arial"/>
            <w:color w:val="222222"/>
            <w:sz w:val="24"/>
            <w:szCs w:val="24"/>
            <w:u w:val="single"/>
          </w:rPr>
          <w:t>It can be powered up through data lines</w:t>
        </w:r>
      </w:ins>
    </w:p>
    <w:p w:rsidR="007F3618" w:rsidRPr="007F3618" w:rsidRDefault="007F3618" w:rsidP="007F3618">
      <w:pPr>
        <w:numPr>
          <w:ilvl w:val="0"/>
          <w:numId w:val="36"/>
        </w:numPr>
        <w:spacing w:before="100" w:beforeAutospacing="1" w:after="100" w:afterAutospacing="1" w:line="240" w:lineRule="auto"/>
        <w:rPr>
          <w:ins w:id="51" w:author="Unknown"/>
          <w:rFonts w:asciiTheme="majorHAnsi" w:hAnsiTheme="majorHAnsi" w:cs="Arial"/>
          <w:color w:val="222222"/>
          <w:sz w:val="24"/>
          <w:szCs w:val="24"/>
          <w:u w:val="single"/>
        </w:rPr>
      </w:pPr>
      <w:ins w:id="52" w:author="Unknown">
        <w:r w:rsidRPr="007F3618">
          <w:rPr>
            <w:rFonts w:asciiTheme="majorHAnsi" w:hAnsiTheme="majorHAnsi" w:cs="Arial"/>
            <w:color w:val="222222"/>
            <w:sz w:val="24"/>
            <w:szCs w:val="24"/>
            <w:u w:val="single"/>
          </w:rPr>
          <w:t>The operating power supply ranges from 3.0V to 5.5V</w:t>
        </w:r>
      </w:ins>
    </w:p>
    <w:p w:rsidR="007F3618" w:rsidRPr="007F3618" w:rsidRDefault="007F3618" w:rsidP="007F3618">
      <w:pPr>
        <w:numPr>
          <w:ilvl w:val="0"/>
          <w:numId w:val="36"/>
        </w:numPr>
        <w:spacing w:before="100" w:beforeAutospacing="1" w:after="100" w:afterAutospacing="1" w:line="240" w:lineRule="auto"/>
        <w:rPr>
          <w:ins w:id="53" w:author="Unknown"/>
          <w:rFonts w:asciiTheme="majorHAnsi" w:hAnsiTheme="majorHAnsi" w:cs="Arial"/>
          <w:color w:val="222222"/>
          <w:sz w:val="24"/>
          <w:szCs w:val="24"/>
          <w:u w:val="single"/>
        </w:rPr>
      </w:pPr>
      <w:ins w:id="54" w:author="Unknown">
        <w:r w:rsidRPr="007F3618">
          <w:rPr>
            <w:rFonts w:asciiTheme="majorHAnsi" w:hAnsiTheme="majorHAnsi" w:cs="Arial"/>
            <w:color w:val="222222"/>
            <w:sz w:val="24"/>
            <w:szCs w:val="24"/>
            <w:u w:val="single"/>
          </w:rPr>
          <w:t>It can measure temperatures ranging between -55</w:t>
        </w:r>
        <w:r w:rsidRPr="007F3618">
          <w:rPr>
            <w:rFonts w:asciiTheme="majorHAnsi" w:hAnsiTheme="majorHAnsi" w:cs="Arial"/>
            <w:color w:val="222222"/>
            <w:sz w:val="24"/>
            <w:szCs w:val="24"/>
            <w:u w:val="single"/>
            <w:vertAlign w:val="superscript"/>
          </w:rPr>
          <w:t>0</w:t>
        </w:r>
        <w:r w:rsidRPr="007F3618">
          <w:rPr>
            <w:rFonts w:asciiTheme="majorHAnsi" w:hAnsiTheme="majorHAnsi" w:cs="Arial"/>
            <w:color w:val="222222"/>
            <w:sz w:val="24"/>
            <w:szCs w:val="24"/>
            <w:u w:val="single"/>
          </w:rPr>
          <w:t>C to +125</w:t>
        </w:r>
        <w:r w:rsidRPr="007F3618">
          <w:rPr>
            <w:rFonts w:asciiTheme="majorHAnsi" w:hAnsiTheme="majorHAnsi" w:cs="Arial"/>
            <w:color w:val="222222"/>
            <w:sz w:val="24"/>
            <w:szCs w:val="24"/>
            <w:u w:val="single"/>
            <w:vertAlign w:val="superscript"/>
          </w:rPr>
          <w:t>0</w:t>
        </w:r>
        <w:r w:rsidRPr="007F3618">
          <w:rPr>
            <w:rFonts w:asciiTheme="majorHAnsi" w:hAnsiTheme="majorHAnsi" w:cs="Arial"/>
            <w:color w:val="222222"/>
            <w:sz w:val="24"/>
            <w:szCs w:val="24"/>
            <w:u w:val="single"/>
          </w:rPr>
          <w:t>C providing an accuracy of -10</w:t>
        </w:r>
        <w:r w:rsidRPr="007F3618">
          <w:rPr>
            <w:rFonts w:asciiTheme="majorHAnsi" w:hAnsiTheme="majorHAnsi" w:cs="Arial"/>
            <w:color w:val="222222"/>
            <w:sz w:val="24"/>
            <w:szCs w:val="24"/>
            <w:u w:val="single"/>
            <w:vertAlign w:val="superscript"/>
          </w:rPr>
          <w:t>0</w:t>
        </w:r>
        <w:r w:rsidRPr="007F3618">
          <w:rPr>
            <w:rFonts w:asciiTheme="majorHAnsi" w:hAnsiTheme="majorHAnsi" w:cs="Arial"/>
            <w:color w:val="222222"/>
            <w:sz w:val="24"/>
            <w:szCs w:val="24"/>
            <w:u w:val="single"/>
          </w:rPr>
          <w:t>C to +85</w:t>
        </w:r>
        <w:r w:rsidRPr="007F3618">
          <w:rPr>
            <w:rFonts w:asciiTheme="majorHAnsi" w:hAnsiTheme="majorHAnsi" w:cs="Arial"/>
            <w:color w:val="222222"/>
            <w:sz w:val="24"/>
            <w:szCs w:val="24"/>
            <w:u w:val="single"/>
            <w:vertAlign w:val="superscript"/>
          </w:rPr>
          <w:t>0</w:t>
        </w:r>
      </w:ins>
    </w:p>
    <w:p w:rsidR="007F3618" w:rsidRPr="007F3618" w:rsidRDefault="007F3618" w:rsidP="007F3618">
      <w:pPr>
        <w:numPr>
          <w:ilvl w:val="0"/>
          <w:numId w:val="36"/>
        </w:numPr>
        <w:spacing w:before="100" w:beforeAutospacing="1" w:after="100" w:afterAutospacing="1" w:line="240" w:lineRule="auto"/>
        <w:rPr>
          <w:ins w:id="55" w:author="Unknown"/>
          <w:rFonts w:asciiTheme="majorHAnsi" w:hAnsiTheme="majorHAnsi" w:cs="Arial"/>
          <w:color w:val="222222"/>
          <w:sz w:val="24"/>
          <w:szCs w:val="24"/>
          <w:u w:val="single"/>
        </w:rPr>
      </w:pPr>
      <w:ins w:id="56" w:author="Unknown">
        <w:r w:rsidRPr="007F3618">
          <w:rPr>
            <w:rFonts w:asciiTheme="majorHAnsi" w:hAnsiTheme="majorHAnsi" w:cs="Arial"/>
            <w:color w:val="222222"/>
            <w:sz w:val="24"/>
            <w:szCs w:val="24"/>
            <w:u w:val="single"/>
          </w:rPr>
          <w:lastRenderedPageBreak/>
          <w:t>The resolution of a thermometer is customizable selecting from 9 -12 bits.</w:t>
        </w:r>
      </w:ins>
    </w:p>
    <w:p w:rsidR="007F3618" w:rsidRPr="007F3618" w:rsidRDefault="007F3618" w:rsidP="007F3618">
      <w:pPr>
        <w:numPr>
          <w:ilvl w:val="0"/>
          <w:numId w:val="36"/>
        </w:numPr>
        <w:spacing w:before="100" w:beforeAutospacing="1" w:after="100" w:afterAutospacing="1" w:line="240" w:lineRule="auto"/>
        <w:rPr>
          <w:ins w:id="57" w:author="Unknown"/>
          <w:rFonts w:asciiTheme="majorHAnsi" w:hAnsiTheme="majorHAnsi" w:cs="Arial"/>
          <w:color w:val="222222"/>
          <w:sz w:val="24"/>
          <w:szCs w:val="24"/>
          <w:u w:val="single"/>
        </w:rPr>
      </w:pPr>
      <w:ins w:id="58" w:author="Unknown">
        <w:r w:rsidRPr="007F3618">
          <w:rPr>
            <w:rFonts w:asciiTheme="majorHAnsi" w:hAnsiTheme="majorHAnsi" w:cs="Arial"/>
            <w:color w:val="222222"/>
            <w:sz w:val="24"/>
            <w:szCs w:val="24"/>
            <w:u w:val="single"/>
          </w:rPr>
          <w:t>Through alarm search command detects and addresses the devices where the temperature range is external to that of programmed limits.</w:t>
        </w:r>
      </w:ins>
    </w:p>
    <w:p w:rsidR="007F3618" w:rsidRPr="007F3618" w:rsidRDefault="007F3618" w:rsidP="007F3618">
      <w:pPr>
        <w:pStyle w:val="NormalWeb"/>
        <w:jc w:val="both"/>
        <w:rPr>
          <w:ins w:id="59" w:author="Unknown"/>
          <w:rFonts w:asciiTheme="majorHAnsi" w:hAnsiTheme="majorHAnsi" w:cs="Arial"/>
          <w:color w:val="222222"/>
          <w:u w:val="single"/>
        </w:rPr>
      </w:pPr>
      <w:ins w:id="60" w:author="Unknown">
        <w:r w:rsidRPr="007F3618">
          <w:rPr>
            <w:rFonts w:asciiTheme="majorHAnsi" w:hAnsiTheme="majorHAnsi" w:cs="Arial"/>
            <w:color w:val="222222"/>
            <w:u w:val="single"/>
          </w:rPr>
          <w:t>With the one can measure the temperature ranges of air, water, and even the ground temperature.</w:t>
        </w:r>
      </w:ins>
    </w:p>
    <w:p w:rsidR="007F3618" w:rsidRPr="007F3618" w:rsidRDefault="007F3618" w:rsidP="007F3618">
      <w:pPr>
        <w:pStyle w:val="Heading3"/>
        <w:rPr>
          <w:ins w:id="61" w:author="Unknown"/>
          <w:rFonts w:cs="Arial"/>
          <w:b w:val="0"/>
          <w:bCs w:val="0"/>
          <w:color w:val="222222"/>
          <w:sz w:val="24"/>
          <w:szCs w:val="24"/>
          <w:u w:val="single"/>
        </w:rPr>
      </w:pPr>
      <w:ins w:id="62" w:author="Unknown">
        <w:r w:rsidRPr="007F3618">
          <w:rPr>
            <w:rStyle w:val="Strong"/>
            <w:rFonts w:cs="Arial"/>
            <w:b/>
            <w:bCs/>
            <w:color w:val="222222"/>
            <w:sz w:val="24"/>
            <w:szCs w:val="24"/>
            <w:u w:val="single"/>
          </w:rPr>
          <w:t>Use of digital sensors</w:t>
        </w:r>
      </w:ins>
    </w:p>
    <w:p w:rsidR="007F3618" w:rsidRPr="007F3618" w:rsidRDefault="007F3618" w:rsidP="007F3618">
      <w:pPr>
        <w:numPr>
          <w:ilvl w:val="0"/>
          <w:numId w:val="37"/>
        </w:numPr>
        <w:spacing w:before="100" w:beforeAutospacing="1" w:after="100" w:afterAutospacing="1" w:line="240" w:lineRule="auto"/>
        <w:rPr>
          <w:ins w:id="63" w:author="Unknown"/>
          <w:rFonts w:asciiTheme="majorHAnsi" w:hAnsiTheme="majorHAnsi" w:cs="Arial"/>
          <w:color w:val="222222"/>
          <w:sz w:val="24"/>
          <w:szCs w:val="24"/>
          <w:u w:val="single"/>
        </w:rPr>
      </w:pPr>
      <w:ins w:id="64" w:author="Unknown">
        <w:r w:rsidRPr="007F3618">
          <w:rPr>
            <w:rFonts w:asciiTheme="majorHAnsi" w:hAnsiTheme="majorHAnsi" w:cs="Arial"/>
            <w:color w:val="222222"/>
            <w:sz w:val="24"/>
            <w:szCs w:val="24"/>
            <w:u w:val="single"/>
          </w:rPr>
          <w:t>Measuring signals are simply converted to digital signal internal to the sensor</w:t>
        </w:r>
      </w:ins>
    </w:p>
    <w:p w:rsidR="007F3618" w:rsidRPr="007F3618" w:rsidRDefault="007F3618" w:rsidP="007F3618">
      <w:pPr>
        <w:numPr>
          <w:ilvl w:val="0"/>
          <w:numId w:val="37"/>
        </w:numPr>
        <w:spacing w:before="100" w:beforeAutospacing="1" w:after="100" w:afterAutospacing="1" w:line="240" w:lineRule="auto"/>
        <w:rPr>
          <w:ins w:id="65" w:author="Unknown"/>
          <w:rFonts w:asciiTheme="majorHAnsi" w:hAnsiTheme="majorHAnsi" w:cs="Arial"/>
          <w:color w:val="222222"/>
          <w:sz w:val="24"/>
          <w:szCs w:val="24"/>
          <w:u w:val="single"/>
        </w:rPr>
      </w:pPr>
      <w:ins w:id="66" w:author="Unknown">
        <w:r w:rsidRPr="007F3618">
          <w:rPr>
            <w:rFonts w:asciiTheme="majorHAnsi" w:hAnsiTheme="majorHAnsi" w:cs="Arial"/>
            <w:color w:val="222222"/>
            <w:sz w:val="24"/>
            <w:szCs w:val="24"/>
            <w:u w:val="single"/>
          </w:rPr>
          <w:t>Digital sensors have no complication for humidity and corrosion</w:t>
        </w:r>
      </w:ins>
    </w:p>
    <w:p w:rsidR="007F3618" w:rsidRDefault="007F3618" w:rsidP="007F3618">
      <w:pPr>
        <w:numPr>
          <w:ilvl w:val="0"/>
          <w:numId w:val="37"/>
        </w:numPr>
        <w:spacing w:before="100" w:beforeAutospacing="1" w:after="100" w:afterAutospacing="1" w:line="240" w:lineRule="auto"/>
        <w:rPr>
          <w:rFonts w:asciiTheme="majorHAnsi" w:hAnsiTheme="majorHAnsi" w:cs="Arial"/>
          <w:color w:val="222222"/>
          <w:sz w:val="24"/>
          <w:szCs w:val="24"/>
          <w:u w:val="single"/>
        </w:rPr>
      </w:pPr>
      <w:ins w:id="67" w:author="Unknown">
        <w:r w:rsidRPr="007F3618">
          <w:rPr>
            <w:rFonts w:asciiTheme="majorHAnsi" w:hAnsiTheme="majorHAnsi" w:cs="Arial"/>
            <w:color w:val="222222"/>
            <w:sz w:val="24"/>
            <w:szCs w:val="24"/>
            <w:u w:val="single"/>
          </w:rPr>
          <w:t>These can be calibrated separately from the system</w:t>
        </w:r>
      </w:ins>
    </w:p>
    <w:p w:rsidR="00A55B5A" w:rsidRPr="00A55B5A" w:rsidRDefault="00A55B5A" w:rsidP="00A55B5A">
      <w:pPr>
        <w:pStyle w:val="ListParagraph"/>
        <w:numPr>
          <w:ilvl w:val="1"/>
          <w:numId w:val="37"/>
        </w:numPr>
        <w:pBdr>
          <w:bottom w:val="single" w:sz="4" w:space="1" w:color="auto"/>
        </w:pBdr>
        <w:rPr>
          <w:sz w:val="24"/>
          <w:szCs w:val="24"/>
        </w:rPr>
      </w:pPr>
      <w:r w:rsidRPr="00A55B5A">
        <w:rPr>
          <w:sz w:val="24"/>
          <w:szCs w:val="24"/>
        </w:rPr>
        <w:t xml:space="preserve">Conclusions </w:t>
      </w:r>
    </w:p>
    <w:p w:rsidR="007F3618" w:rsidRDefault="00A55B5A" w:rsidP="00A55B5A">
      <w:pPr>
        <w:spacing w:before="100" w:beforeAutospacing="1" w:after="100" w:afterAutospacing="1" w:line="240" w:lineRule="auto"/>
        <w:ind w:left="720"/>
        <w:rPr>
          <w:rFonts w:asciiTheme="majorHAnsi" w:hAnsiTheme="majorHAnsi" w:cs="Arial"/>
          <w:color w:val="222222"/>
          <w:sz w:val="24"/>
          <w:szCs w:val="24"/>
          <w:u w:val="single"/>
        </w:rPr>
      </w:pPr>
      <w:r w:rsidRPr="006818DF">
        <w:rPr>
          <w:sz w:val="24"/>
          <w:szCs w:val="24"/>
        </w:rPr>
        <w:t>In conclusion, silicon is very suitable material for fabrication of smart sensors. But still a lot of research is required to get benefits of the smart sensor, but from the experience of already existing devices, we can expect that in the coming decade a large number of successful smart sensors will emerge.</w:t>
      </w:r>
    </w:p>
    <w:p w:rsidR="00E26C21" w:rsidRPr="007F3618" w:rsidRDefault="00A55B5A" w:rsidP="00A55B5A">
      <w:pPr>
        <w:spacing w:before="100" w:beforeAutospacing="1" w:after="100" w:afterAutospacing="1" w:line="240" w:lineRule="auto"/>
        <w:ind w:left="360"/>
        <w:rPr>
          <w:rFonts w:asciiTheme="majorHAnsi" w:hAnsiTheme="majorHAnsi" w:cs="Arial"/>
          <w:color w:val="222222"/>
          <w:sz w:val="24"/>
          <w:szCs w:val="24"/>
          <w:u w:val="single"/>
        </w:rPr>
      </w:pPr>
      <w:r>
        <w:rPr>
          <w:sz w:val="24"/>
          <w:szCs w:val="24"/>
        </w:rPr>
        <w:t>21.</w:t>
      </w:r>
      <w:r w:rsidR="00E26C21" w:rsidRPr="007F3618">
        <w:rPr>
          <w:sz w:val="24"/>
          <w:szCs w:val="24"/>
        </w:rPr>
        <w:t xml:space="preserve">References </w:t>
      </w:r>
    </w:p>
    <w:p w:rsidR="00B276E0" w:rsidRPr="006818DF" w:rsidRDefault="00AC2865" w:rsidP="00C67536">
      <w:pPr>
        <w:pBdr>
          <w:bottom w:val="single" w:sz="4" w:space="1" w:color="auto"/>
        </w:pBdr>
        <w:ind w:left="408"/>
        <w:rPr>
          <w:sz w:val="24"/>
          <w:szCs w:val="24"/>
        </w:rPr>
      </w:pPr>
      <w:r w:rsidRPr="006818DF">
        <w:rPr>
          <w:sz w:val="24"/>
          <w:szCs w:val="24"/>
        </w:rPr>
        <w:t xml:space="preserve">J. M. Giachino, “Smart sensors,” Sensors and actuators, 10(1986) 239-248. </w:t>
      </w:r>
    </w:p>
    <w:p w:rsidR="00B276E0" w:rsidRPr="006818DF" w:rsidRDefault="00AC2865" w:rsidP="00C67536">
      <w:pPr>
        <w:pBdr>
          <w:bottom w:val="single" w:sz="4" w:space="1" w:color="auto"/>
        </w:pBdr>
        <w:ind w:left="408"/>
        <w:rPr>
          <w:sz w:val="24"/>
          <w:szCs w:val="24"/>
        </w:rPr>
      </w:pPr>
      <w:r w:rsidRPr="006818DF">
        <w:rPr>
          <w:sz w:val="24"/>
          <w:szCs w:val="24"/>
        </w:rPr>
        <w:t xml:space="preserve"> S. Middelhoer and A.C. Hoogerwerf, “Smart sensors when and where,” Sensors and Actuators, 8(1985) 39-48. </w:t>
      </w:r>
    </w:p>
    <w:p w:rsidR="00B276E0" w:rsidRPr="006818DF" w:rsidRDefault="00AC2865" w:rsidP="00C67536">
      <w:pPr>
        <w:pBdr>
          <w:bottom w:val="single" w:sz="4" w:space="1" w:color="auto"/>
        </w:pBdr>
        <w:ind w:left="408"/>
        <w:rPr>
          <w:sz w:val="24"/>
          <w:szCs w:val="24"/>
        </w:rPr>
      </w:pPr>
      <w:r w:rsidRPr="006818DF">
        <w:rPr>
          <w:sz w:val="24"/>
          <w:szCs w:val="24"/>
        </w:rPr>
        <w:t xml:space="preserve">M. Bowen, G. Smith, “Considerations for the design of smart sensors,” Sensors and Actuators, A 46- 47(1995) 516-520. </w:t>
      </w:r>
    </w:p>
    <w:p w:rsidR="00B276E0" w:rsidRPr="006818DF" w:rsidRDefault="00AC2865" w:rsidP="00C67536">
      <w:pPr>
        <w:pBdr>
          <w:bottom w:val="single" w:sz="4" w:space="1" w:color="auto"/>
        </w:pBdr>
        <w:ind w:left="408"/>
        <w:rPr>
          <w:sz w:val="24"/>
          <w:szCs w:val="24"/>
        </w:rPr>
      </w:pPr>
      <w:r w:rsidRPr="006818DF">
        <w:rPr>
          <w:sz w:val="24"/>
          <w:szCs w:val="24"/>
        </w:rPr>
        <w:t xml:space="preserve"> J.M. Riviere, D. Luttenbacher, M. Robert, J.P. Jouanet, “Design of smart sensors: towards an integration of design tools,” Sensors and Actuators A46-47 (1995) 509-515. </w:t>
      </w:r>
    </w:p>
    <w:p w:rsidR="00B276E0" w:rsidRPr="006818DF" w:rsidRDefault="00AC2865" w:rsidP="00C67536">
      <w:pPr>
        <w:pBdr>
          <w:bottom w:val="single" w:sz="4" w:space="1" w:color="auto"/>
        </w:pBdr>
        <w:ind w:left="408"/>
        <w:rPr>
          <w:sz w:val="24"/>
          <w:szCs w:val="24"/>
        </w:rPr>
      </w:pPr>
      <w:r w:rsidRPr="006818DF">
        <w:rPr>
          <w:sz w:val="24"/>
          <w:szCs w:val="24"/>
        </w:rPr>
        <w:t xml:space="preserve">G. Smith, M. Bowen, “Considerations for the utilization of smart sensors,” Sensors and Actuators A 46-47(1995) 521-524. </w:t>
      </w:r>
    </w:p>
    <w:p w:rsidR="00B276E0" w:rsidRPr="006818DF" w:rsidRDefault="00AC2865" w:rsidP="00C67536">
      <w:pPr>
        <w:pBdr>
          <w:bottom w:val="single" w:sz="4" w:space="1" w:color="auto"/>
        </w:pBdr>
        <w:ind w:left="408"/>
        <w:rPr>
          <w:sz w:val="24"/>
          <w:szCs w:val="24"/>
        </w:rPr>
      </w:pPr>
      <w:r w:rsidRPr="006818DF">
        <w:rPr>
          <w:sz w:val="24"/>
          <w:szCs w:val="24"/>
        </w:rPr>
        <w:t xml:space="preserve"> J.G.Rocha, C. Couto, J.H. Corria, “Smart load cells: an industrial application,” Sensors and Actuators, 85 (2000) 262 –266. </w:t>
      </w:r>
    </w:p>
    <w:p w:rsidR="00B276E0" w:rsidRPr="006818DF" w:rsidRDefault="00AC2865" w:rsidP="00C67536">
      <w:pPr>
        <w:pBdr>
          <w:bottom w:val="single" w:sz="4" w:space="1" w:color="auto"/>
        </w:pBdr>
        <w:ind w:left="408"/>
        <w:rPr>
          <w:sz w:val="24"/>
          <w:szCs w:val="24"/>
        </w:rPr>
      </w:pPr>
      <w:r w:rsidRPr="006818DF">
        <w:rPr>
          <w:sz w:val="24"/>
          <w:szCs w:val="24"/>
        </w:rPr>
        <w:t xml:space="preserve">G.D. Graaf, R.F. Wolffanbuttel, “Smart optical sensor systems in CMOS for measuring light intensity and color,” Sensors and Actuators, A67 (1998) 115-119. </w:t>
      </w:r>
    </w:p>
    <w:p w:rsidR="00B276E0" w:rsidRPr="006818DF" w:rsidRDefault="00AC2865" w:rsidP="00C67536">
      <w:pPr>
        <w:pBdr>
          <w:bottom w:val="single" w:sz="4" w:space="1" w:color="auto"/>
        </w:pBdr>
        <w:ind w:left="408"/>
        <w:rPr>
          <w:sz w:val="24"/>
          <w:szCs w:val="24"/>
        </w:rPr>
      </w:pPr>
      <w:r w:rsidRPr="006818DF">
        <w:rPr>
          <w:sz w:val="24"/>
          <w:szCs w:val="24"/>
        </w:rPr>
        <w:t xml:space="preserve"> Wai-chi Fang , “A low power high speed smart sensor design for space exploration missions,” Sensors and Actuators(small satellite for space exploration missions),Vol. 46,pp 241-250(2000) </w:t>
      </w:r>
    </w:p>
    <w:p w:rsidR="00B276E0" w:rsidRPr="006818DF" w:rsidRDefault="00AC2865" w:rsidP="00C67536">
      <w:pPr>
        <w:pBdr>
          <w:bottom w:val="single" w:sz="4" w:space="1" w:color="auto"/>
        </w:pBdr>
        <w:ind w:left="408"/>
        <w:rPr>
          <w:sz w:val="24"/>
          <w:szCs w:val="24"/>
        </w:rPr>
      </w:pPr>
      <w:r w:rsidRPr="006818DF">
        <w:rPr>
          <w:sz w:val="24"/>
          <w:szCs w:val="24"/>
        </w:rPr>
        <w:t xml:space="preserve">D. Martinez, D. Esteve, “Adaptive quantization and fault detection in smart sensors,” Sensors and Actuators, 46-47(1995)530-533. </w:t>
      </w:r>
    </w:p>
    <w:p w:rsidR="00B276E0" w:rsidRPr="006818DF" w:rsidRDefault="00AC2865" w:rsidP="00E26C21">
      <w:pPr>
        <w:pBdr>
          <w:bottom w:val="single" w:sz="4" w:space="1" w:color="auto"/>
        </w:pBdr>
        <w:ind w:left="720"/>
        <w:rPr>
          <w:sz w:val="24"/>
          <w:szCs w:val="24"/>
        </w:rPr>
      </w:pPr>
      <w:r w:rsidRPr="006818DF">
        <w:rPr>
          <w:sz w:val="24"/>
          <w:szCs w:val="24"/>
        </w:rPr>
        <w:t xml:space="preserve"> </w:t>
      </w:r>
    </w:p>
    <w:p w:rsidR="00E26C21" w:rsidRPr="006818DF" w:rsidRDefault="00E26C21" w:rsidP="00E26C21">
      <w:pPr>
        <w:pBdr>
          <w:bottom w:val="single" w:sz="4" w:space="1" w:color="auto"/>
        </w:pBdr>
        <w:ind w:left="360"/>
        <w:rPr>
          <w:sz w:val="24"/>
          <w:szCs w:val="24"/>
        </w:rPr>
      </w:pPr>
    </w:p>
    <w:p w:rsidR="00E26C21" w:rsidRPr="006818DF" w:rsidRDefault="00E26C21" w:rsidP="00E26C21">
      <w:pPr>
        <w:pBdr>
          <w:bottom w:val="single" w:sz="4" w:space="1" w:color="auto"/>
        </w:pBdr>
        <w:rPr>
          <w:sz w:val="24"/>
          <w:szCs w:val="24"/>
        </w:rPr>
      </w:pPr>
    </w:p>
    <w:p w:rsidR="00E26C21" w:rsidRPr="006818DF" w:rsidRDefault="00E26C21" w:rsidP="00654D17">
      <w:pPr>
        <w:pBdr>
          <w:bottom w:val="single" w:sz="4" w:space="1" w:color="auto"/>
        </w:pBdr>
        <w:rPr>
          <w:sz w:val="24"/>
          <w:szCs w:val="24"/>
        </w:rPr>
      </w:pPr>
    </w:p>
    <w:p w:rsidR="00181FA9" w:rsidRPr="006818DF" w:rsidRDefault="00181FA9" w:rsidP="00654D17">
      <w:pPr>
        <w:pBdr>
          <w:bottom w:val="single" w:sz="4" w:space="1" w:color="auto"/>
        </w:pBdr>
        <w:rPr>
          <w:sz w:val="24"/>
          <w:szCs w:val="24"/>
        </w:rPr>
      </w:pPr>
    </w:p>
    <w:sectPr w:rsidR="00181FA9" w:rsidRPr="006818DF" w:rsidSect="00070D4E">
      <w:headerReference w:type="default" r:id="rId81"/>
      <w:pgSz w:w="11907" w:h="16839" w:code="9"/>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5EF" w:rsidRDefault="000865EF" w:rsidP="00E26C21">
      <w:pPr>
        <w:spacing w:after="0" w:line="240" w:lineRule="auto"/>
      </w:pPr>
      <w:r>
        <w:separator/>
      </w:r>
    </w:p>
  </w:endnote>
  <w:endnote w:type="continuationSeparator" w:id="1">
    <w:p w:rsidR="000865EF" w:rsidRDefault="000865EF" w:rsidP="00E26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5EF" w:rsidRDefault="000865EF" w:rsidP="00E26C21">
      <w:pPr>
        <w:spacing w:after="0" w:line="240" w:lineRule="auto"/>
      </w:pPr>
      <w:r>
        <w:separator/>
      </w:r>
    </w:p>
  </w:footnote>
  <w:footnote w:type="continuationSeparator" w:id="1">
    <w:p w:rsidR="000865EF" w:rsidRDefault="000865EF" w:rsidP="00E26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149070719"/>
      <w:docPartObj>
        <w:docPartGallery w:val="Page Numbers (Top of Page)"/>
        <w:docPartUnique/>
      </w:docPartObj>
    </w:sdtPr>
    <w:sdtEndPr>
      <w:rPr>
        <w:color w:val="auto"/>
        <w:spacing w:val="0"/>
      </w:rPr>
    </w:sdtEndPr>
    <w:sdtContent>
      <w:p w:rsidR="00B327CE" w:rsidRDefault="00B327CE">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C67536" w:rsidRPr="00C67536">
            <w:rPr>
              <w:b/>
              <w:noProof/>
            </w:rPr>
            <w:t>25</w:t>
          </w:r>
        </w:fldSimple>
      </w:p>
    </w:sdtContent>
  </w:sdt>
  <w:p w:rsidR="00B327CE" w:rsidRDefault="00B327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5C34"/>
    <w:multiLevelType w:val="hybridMultilevel"/>
    <w:tmpl w:val="07C46B94"/>
    <w:lvl w:ilvl="0" w:tplc="92347D28">
      <w:start w:val="1"/>
      <w:numFmt w:val="bullet"/>
      <w:lvlText w:val="•"/>
      <w:lvlJc w:val="left"/>
      <w:pPr>
        <w:tabs>
          <w:tab w:val="num" w:pos="720"/>
        </w:tabs>
        <w:ind w:left="720" w:hanging="360"/>
      </w:pPr>
      <w:rPr>
        <w:rFonts w:ascii="Arial" w:hAnsi="Arial" w:hint="default"/>
      </w:rPr>
    </w:lvl>
    <w:lvl w:ilvl="1" w:tplc="024C8D88" w:tentative="1">
      <w:start w:val="1"/>
      <w:numFmt w:val="bullet"/>
      <w:lvlText w:val="•"/>
      <w:lvlJc w:val="left"/>
      <w:pPr>
        <w:tabs>
          <w:tab w:val="num" w:pos="1440"/>
        </w:tabs>
        <w:ind w:left="1440" w:hanging="360"/>
      </w:pPr>
      <w:rPr>
        <w:rFonts w:ascii="Arial" w:hAnsi="Arial" w:hint="default"/>
      </w:rPr>
    </w:lvl>
    <w:lvl w:ilvl="2" w:tplc="390834A8" w:tentative="1">
      <w:start w:val="1"/>
      <w:numFmt w:val="bullet"/>
      <w:lvlText w:val="•"/>
      <w:lvlJc w:val="left"/>
      <w:pPr>
        <w:tabs>
          <w:tab w:val="num" w:pos="2160"/>
        </w:tabs>
        <w:ind w:left="2160" w:hanging="360"/>
      </w:pPr>
      <w:rPr>
        <w:rFonts w:ascii="Arial" w:hAnsi="Arial" w:hint="default"/>
      </w:rPr>
    </w:lvl>
    <w:lvl w:ilvl="3" w:tplc="5EAA2FDA" w:tentative="1">
      <w:start w:val="1"/>
      <w:numFmt w:val="bullet"/>
      <w:lvlText w:val="•"/>
      <w:lvlJc w:val="left"/>
      <w:pPr>
        <w:tabs>
          <w:tab w:val="num" w:pos="2880"/>
        </w:tabs>
        <w:ind w:left="2880" w:hanging="360"/>
      </w:pPr>
      <w:rPr>
        <w:rFonts w:ascii="Arial" w:hAnsi="Arial" w:hint="default"/>
      </w:rPr>
    </w:lvl>
    <w:lvl w:ilvl="4" w:tplc="08AADE04" w:tentative="1">
      <w:start w:val="1"/>
      <w:numFmt w:val="bullet"/>
      <w:lvlText w:val="•"/>
      <w:lvlJc w:val="left"/>
      <w:pPr>
        <w:tabs>
          <w:tab w:val="num" w:pos="3600"/>
        </w:tabs>
        <w:ind w:left="3600" w:hanging="360"/>
      </w:pPr>
      <w:rPr>
        <w:rFonts w:ascii="Arial" w:hAnsi="Arial" w:hint="default"/>
      </w:rPr>
    </w:lvl>
    <w:lvl w:ilvl="5" w:tplc="E7D6C112" w:tentative="1">
      <w:start w:val="1"/>
      <w:numFmt w:val="bullet"/>
      <w:lvlText w:val="•"/>
      <w:lvlJc w:val="left"/>
      <w:pPr>
        <w:tabs>
          <w:tab w:val="num" w:pos="4320"/>
        </w:tabs>
        <w:ind w:left="4320" w:hanging="360"/>
      </w:pPr>
      <w:rPr>
        <w:rFonts w:ascii="Arial" w:hAnsi="Arial" w:hint="default"/>
      </w:rPr>
    </w:lvl>
    <w:lvl w:ilvl="6" w:tplc="7340FFF2" w:tentative="1">
      <w:start w:val="1"/>
      <w:numFmt w:val="bullet"/>
      <w:lvlText w:val="•"/>
      <w:lvlJc w:val="left"/>
      <w:pPr>
        <w:tabs>
          <w:tab w:val="num" w:pos="5040"/>
        </w:tabs>
        <w:ind w:left="5040" w:hanging="360"/>
      </w:pPr>
      <w:rPr>
        <w:rFonts w:ascii="Arial" w:hAnsi="Arial" w:hint="default"/>
      </w:rPr>
    </w:lvl>
    <w:lvl w:ilvl="7" w:tplc="B4C43FA0" w:tentative="1">
      <w:start w:val="1"/>
      <w:numFmt w:val="bullet"/>
      <w:lvlText w:val="•"/>
      <w:lvlJc w:val="left"/>
      <w:pPr>
        <w:tabs>
          <w:tab w:val="num" w:pos="5760"/>
        </w:tabs>
        <w:ind w:left="5760" w:hanging="360"/>
      </w:pPr>
      <w:rPr>
        <w:rFonts w:ascii="Arial" w:hAnsi="Arial" w:hint="default"/>
      </w:rPr>
    </w:lvl>
    <w:lvl w:ilvl="8" w:tplc="3D48617C" w:tentative="1">
      <w:start w:val="1"/>
      <w:numFmt w:val="bullet"/>
      <w:lvlText w:val="•"/>
      <w:lvlJc w:val="left"/>
      <w:pPr>
        <w:tabs>
          <w:tab w:val="num" w:pos="6480"/>
        </w:tabs>
        <w:ind w:left="6480" w:hanging="360"/>
      </w:pPr>
      <w:rPr>
        <w:rFonts w:ascii="Arial" w:hAnsi="Arial" w:hint="default"/>
      </w:rPr>
    </w:lvl>
  </w:abstractNum>
  <w:abstractNum w:abstractNumId="1">
    <w:nsid w:val="031E577C"/>
    <w:multiLevelType w:val="hybridMultilevel"/>
    <w:tmpl w:val="E8A2107A"/>
    <w:lvl w:ilvl="0" w:tplc="82E6334A">
      <w:start w:val="1"/>
      <w:numFmt w:val="bullet"/>
      <w:lvlText w:val="•"/>
      <w:lvlJc w:val="left"/>
      <w:pPr>
        <w:tabs>
          <w:tab w:val="num" w:pos="720"/>
        </w:tabs>
        <w:ind w:left="720" w:hanging="360"/>
      </w:pPr>
      <w:rPr>
        <w:rFonts w:ascii="Arial" w:hAnsi="Arial" w:hint="default"/>
      </w:rPr>
    </w:lvl>
    <w:lvl w:ilvl="1" w:tplc="05EA6520" w:tentative="1">
      <w:start w:val="1"/>
      <w:numFmt w:val="bullet"/>
      <w:lvlText w:val="•"/>
      <w:lvlJc w:val="left"/>
      <w:pPr>
        <w:tabs>
          <w:tab w:val="num" w:pos="1440"/>
        </w:tabs>
        <w:ind w:left="1440" w:hanging="360"/>
      </w:pPr>
      <w:rPr>
        <w:rFonts w:ascii="Arial" w:hAnsi="Arial" w:hint="default"/>
      </w:rPr>
    </w:lvl>
    <w:lvl w:ilvl="2" w:tplc="02D62DDE" w:tentative="1">
      <w:start w:val="1"/>
      <w:numFmt w:val="bullet"/>
      <w:lvlText w:val="•"/>
      <w:lvlJc w:val="left"/>
      <w:pPr>
        <w:tabs>
          <w:tab w:val="num" w:pos="2160"/>
        </w:tabs>
        <w:ind w:left="2160" w:hanging="360"/>
      </w:pPr>
      <w:rPr>
        <w:rFonts w:ascii="Arial" w:hAnsi="Arial" w:hint="default"/>
      </w:rPr>
    </w:lvl>
    <w:lvl w:ilvl="3" w:tplc="28A0EF72" w:tentative="1">
      <w:start w:val="1"/>
      <w:numFmt w:val="bullet"/>
      <w:lvlText w:val="•"/>
      <w:lvlJc w:val="left"/>
      <w:pPr>
        <w:tabs>
          <w:tab w:val="num" w:pos="2880"/>
        </w:tabs>
        <w:ind w:left="2880" w:hanging="360"/>
      </w:pPr>
      <w:rPr>
        <w:rFonts w:ascii="Arial" w:hAnsi="Arial" w:hint="default"/>
      </w:rPr>
    </w:lvl>
    <w:lvl w:ilvl="4" w:tplc="AAB44C8A" w:tentative="1">
      <w:start w:val="1"/>
      <w:numFmt w:val="bullet"/>
      <w:lvlText w:val="•"/>
      <w:lvlJc w:val="left"/>
      <w:pPr>
        <w:tabs>
          <w:tab w:val="num" w:pos="3600"/>
        </w:tabs>
        <w:ind w:left="3600" w:hanging="360"/>
      </w:pPr>
      <w:rPr>
        <w:rFonts w:ascii="Arial" w:hAnsi="Arial" w:hint="default"/>
      </w:rPr>
    </w:lvl>
    <w:lvl w:ilvl="5" w:tplc="B92EB606" w:tentative="1">
      <w:start w:val="1"/>
      <w:numFmt w:val="bullet"/>
      <w:lvlText w:val="•"/>
      <w:lvlJc w:val="left"/>
      <w:pPr>
        <w:tabs>
          <w:tab w:val="num" w:pos="4320"/>
        </w:tabs>
        <w:ind w:left="4320" w:hanging="360"/>
      </w:pPr>
      <w:rPr>
        <w:rFonts w:ascii="Arial" w:hAnsi="Arial" w:hint="default"/>
      </w:rPr>
    </w:lvl>
    <w:lvl w:ilvl="6" w:tplc="7FFC8410" w:tentative="1">
      <w:start w:val="1"/>
      <w:numFmt w:val="bullet"/>
      <w:lvlText w:val="•"/>
      <w:lvlJc w:val="left"/>
      <w:pPr>
        <w:tabs>
          <w:tab w:val="num" w:pos="5040"/>
        </w:tabs>
        <w:ind w:left="5040" w:hanging="360"/>
      </w:pPr>
      <w:rPr>
        <w:rFonts w:ascii="Arial" w:hAnsi="Arial" w:hint="default"/>
      </w:rPr>
    </w:lvl>
    <w:lvl w:ilvl="7" w:tplc="E2DC9480" w:tentative="1">
      <w:start w:val="1"/>
      <w:numFmt w:val="bullet"/>
      <w:lvlText w:val="•"/>
      <w:lvlJc w:val="left"/>
      <w:pPr>
        <w:tabs>
          <w:tab w:val="num" w:pos="5760"/>
        </w:tabs>
        <w:ind w:left="5760" w:hanging="360"/>
      </w:pPr>
      <w:rPr>
        <w:rFonts w:ascii="Arial" w:hAnsi="Arial" w:hint="default"/>
      </w:rPr>
    </w:lvl>
    <w:lvl w:ilvl="8" w:tplc="6BBCA7CA" w:tentative="1">
      <w:start w:val="1"/>
      <w:numFmt w:val="bullet"/>
      <w:lvlText w:val="•"/>
      <w:lvlJc w:val="left"/>
      <w:pPr>
        <w:tabs>
          <w:tab w:val="num" w:pos="6480"/>
        </w:tabs>
        <w:ind w:left="6480" w:hanging="360"/>
      </w:pPr>
      <w:rPr>
        <w:rFonts w:ascii="Arial" w:hAnsi="Arial" w:hint="default"/>
      </w:rPr>
    </w:lvl>
  </w:abstractNum>
  <w:abstractNum w:abstractNumId="2">
    <w:nsid w:val="11286F0E"/>
    <w:multiLevelType w:val="hybridMultilevel"/>
    <w:tmpl w:val="749C260A"/>
    <w:lvl w:ilvl="0" w:tplc="B4A2484C">
      <w:start w:val="1"/>
      <w:numFmt w:val="bullet"/>
      <w:lvlText w:val="•"/>
      <w:lvlJc w:val="left"/>
      <w:pPr>
        <w:tabs>
          <w:tab w:val="num" w:pos="720"/>
        </w:tabs>
        <w:ind w:left="720" w:hanging="360"/>
      </w:pPr>
      <w:rPr>
        <w:rFonts w:ascii="Arial" w:hAnsi="Arial" w:hint="default"/>
      </w:rPr>
    </w:lvl>
    <w:lvl w:ilvl="1" w:tplc="F436659C" w:tentative="1">
      <w:start w:val="1"/>
      <w:numFmt w:val="bullet"/>
      <w:lvlText w:val="•"/>
      <w:lvlJc w:val="left"/>
      <w:pPr>
        <w:tabs>
          <w:tab w:val="num" w:pos="1440"/>
        </w:tabs>
        <w:ind w:left="1440" w:hanging="360"/>
      </w:pPr>
      <w:rPr>
        <w:rFonts w:ascii="Arial" w:hAnsi="Arial" w:hint="default"/>
      </w:rPr>
    </w:lvl>
    <w:lvl w:ilvl="2" w:tplc="AB462F60" w:tentative="1">
      <w:start w:val="1"/>
      <w:numFmt w:val="bullet"/>
      <w:lvlText w:val="•"/>
      <w:lvlJc w:val="left"/>
      <w:pPr>
        <w:tabs>
          <w:tab w:val="num" w:pos="2160"/>
        </w:tabs>
        <w:ind w:left="2160" w:hanging="360"/>
      </w:pPr>
      <w:rPr>
        <w:rFonts w:ascii="Arial" w:hAnsi="Arial" w:hint="default"/>
      </w:rPr>
    </w:lvl>
    <w:lvl w:ilvl="3" w:tplc="F886D8BA" w:tentative="1">
      <w:start w:val="1"/>
      <w:numFmt w:val="bullet"/>
      <w:lvlText w:val="•"/>
      <w:lvlJc w:val="left"/>
      <w:pPr>
        <w:tabs>
          <w:tab w:val="num" w:pos="2880"/>
        </w:tabs>
        <w:ind w:left="2880" w:hanging="360"/>
      </w:pPr>
      <w:rPr>
        <w:rFonts w:ascii="Arial" w:hAnsi="Arial" w:hint="default"/>
      </w:rPr>
    </w:lvl>
    <w:lvl w:ilvl="4" w:tplc="E676DD94" w:tentative="1">
      <w:start w:val="1"/>
      <w:numFmt w:val="bullet"/>
      <w:lvlText w:val="•"/>
      <w:lvlJc w:val="left"/>
      <w:pPr>
        <w:tabs>
          <w:tab w:val="num" w:pos="3600"/>
        </w:tabs>
        <w:ind w:left="3600" w:hanging="360"/>
      </w:pPr>
      <w:rPr>
        <w:rFonts w:ascii="Arial" w:hAnsi="Arial" w:hint="default"/>
      </w:rPr>
    </w:lvl>
    <w:lvl w:ilvl="5" w:tplc="0EEAA7F0" w:tentative="1">
      <w:start w:val="1"/>
      <w:numFmt w:val="bullet"/>
      <w:lvlText w:val="•"/>
      <w:lvlJc w:val="left"/>
      <w:pPr>
        <w:tabs>
          <w:tab w:val="num" w:pos="4320"/>
        </w:tabs>
        <w:ind w:left="4320" w:hanging="360"/>
      </w:pPr>
      <w:rPr>
        <w:rFonts w:ascii="Arial" w:hAnsi="Arial" w:hint="default"/>
      </w:rPr>
    </w:lvl>
    <w:lvl w:ilvl="6" w:tplc="0D1E882E" w:tentative="1">
      <w:start w:val="1"/>
      <w:numFmt w:val="bullet"/>
      <w:lvlText w:val="•"/>
      <w:lvlJc w:val="left"/>
      <w:pPr>
        <w:tabs>
          <w:tab w:val="num" w:pos="5040"/>
        </w:tabs>
        <w:ind w:left="5040" w:hanging="360"/>
      </w:pPr>
      <w:rPr>
        <w:rFonts w:ascii="Arial" w:hAnsi="Arial" w:hint="default"/>
      </w:rPr>
    </w:lvl>
    <w:lvl w:ilvl="7" w:tplc="CD1C4B3A" w:tentative="1">
      <w:start w:val="1"/>
      <w:numFmt w:val="bullet"/>
      <w:lvlText w:val="•"/>
      <w:lvlJc w:val="left"/>
      <w:pPr>
        <w:tabs>
          <w:tab w:val="num" w:pos="5760"/>
        </w:tabs>
        <w:ind w:left="5760" w:hanging="360"/>
      </w:pPr>
      <w:rPr>
        <w:rFonts w:ascii="Arial" w:hAnsi="Arial" w:hint="default"/>
      </w:rPr>
    </w:lvl>
    <w:lvl w:ilvl="8" w:tplc="6A5CD83C" w:tentative="1">
      <w:start w:val="1"/>
      <w:numFmt w:val="bullet"/>
      <w:lvlText w:val="•"/>
      <w:lvlJc w:val="left"/>
      <w:pPr>
        <w:tabs>
          <w:tab w:val="num" w:pos="6480"/>
        </w:tabs>
        <w:ind w:left="6480" w:hanging="360"/>
      </w:pPr>
      <w:rPr>
        <w:rFonts w:ascii="Arial" w:hAnsi="Arial" w:hint="default"/>
      </w:rPr>
    </w:lvl>
  </w:abstractNum>
  <w:abstractNum w:abstractNumId="3">
    <w:nsid w:val="1488500A"/>
    <w:multiLevelType w:val="hybridMultilevel"/>
    <w:tmpl w:val="AC1E8F3E"/>
    <w:lvl w:ilvl="0" w:tplc="BEA8E548">
      <w:start w:val="1"/>
      <w:numFmt w:val="bullet"/>
      <w:lvlText w:val="•"/>
      <w:lvlJc w:val="left"/>
      <w:pPr>
        <w:tabs>
          <w:tab w:val="num" w:pos="720"/>
        </w:tabs>
        <w:ind w:left="720" w:hanging="360"/>
      </w:pPr>
      <w:rPr>
        <w:rFonts w:ascii="Arial" w:hAnsi="Arial" w:hint="default"/>
      </w:rPr>
    </w:lvl>
    <w:lvl w:ilvl="1" w:tplc="C00414A4" w:tentative="1">
      <w:start w:val="1"/>
      <w:numFmt w:val="bullet"/>
      <w:lvlText w:val="•"/>
      <w:lvlJc w:val="left"/>
      <w:pPr>
        <w:tabs>
          <w:tab w:val="num" w:pos="1440"/>
        </w:tabs>
        <w:ind w:left="1440" w:hanging="360"/>
      </w:pPr>
      <w:rPr>
        <w:rFonts w:ascii="Arial" w:hAnsi="Arial" w:hint="default"/>
      </w:rPr>
    </w:lvl>
    <w:lvl w:ilvl="2" w:tplc="47BEB1DA" w:tentative="1">
      <w:start w:val="1"/>
      <w:numFmt w:val="bullet"/>
      <w:lvlText w:val="•"/>
      <w:lvlJc w:val="left"/>
      <w:pPr>
        <w:tabs>
          <w:tab w:val="num" w:pos="2160"/>
        </w:tabs>
        <w:ind w:left="2160" w:hanging="360"/>
      </w:pPr>
      <w:rPr>
        <w:rFonts w:ascii="Arial" w:hAnsi="Arial" w:hint="default"/>
      </w:rPr>
    </w:lvl>
    <w:lvl w:ilvl="3" w:tplc="8586CBCE" w:tentative="1">
      <w:start w:val="1"/>
      <w:numFmt w:val="bullet"/>
      <w:lvlText w:val="•"/>
      <w:lvlJc w:val="left"/>
      <w:pPr>
        <w:tabs>
          <w:tab w:val="num" w:pos="2880"/>
        </w:tabs>
        <w:ind w:left="2880" w:hanging="360"/>
      </w:pPr>
      <w:rPr>
        <w:rFonts w:ascii="Arial" w:hAnsi="Arial" w:hint="default"/>
      </w:rPr>
    </w:lvl>
    <w:lvl w:ilvl="4" w:tplc="1A800346" w:tentative="1">
      <w:start w:val="1"/>
      <w:numFmt w:val="bullet"/>
      <w:lvlText w:val="•"/>
      <w:lvlJc w:val="left"/>
      <w:pPr>
        <w:tabs>
          <w:tab w:val="num" w:pos="3600"/>
        </w:tabs>
        <w:ind w:left="3600" w:hanging="360"/>
      </w:pPr>
      <w:rPr>
        <w:rFonts w:ascii="Arial" w:hAnsi="Arial" w:hint="default"/>
      </w:rPr>
    </w:lvl>
    <w:lvl w:ilvl="5" w:tplc="E1041BB0" w:tentative="1">
      <w:start w:val="1"/>
      <w:numFmt w:val="bullet"/>
      <w:lvlText w:val="•"/>
      <w:lvlJc w:val="left"/>
      <w:pPr>
        <w:tabs>
          <w:tab w:val="num" w:pos="4320"/>
        </w:tabs>
        <w:ind w:left="4320" w:hanging="360"/>
      </w:pPr>
      <w:rPr>
        <w:rFonts w:ascii="Arial" w:hAnsi="Arial" w:hint="default"/>
      </w:rPr>
    </w:lvl>
    <w:lvl w:ilvl="6" w:tplc="93549F88" w:tentative="1">
      <w:start w:val="1"/>
      <w:numFmt w:val="bullet"/>
      <w:lvlText w:val="•"/>
      <w:lvlJc w:val="left"/>
      <w:pPr>
        <w:tabs>
          <w:tab w:val="num" w:pos="5040"/>
        </w:tabs>
        <w:ind w:left="5040" w:hanging="360"/>
      </w:pPr>
      <w:rPr>
        <w:rFonts w:ascii="Arial" w:hAnsi="Arial" w:hint="default"/>
      </w:rPr>
    </w:lvl>
    <w:lvl w:ilvl="7" w:tplc="8D5ECBDA" w:tentative="1">
      <w:start w:val="1"/>
      <w:numFmt w:val="bullet"/>
      <w:lvlText w:val="•"/>
      <w:lvlJc w:val="left"/>
      <w:pPr>
        <w:tabs>
          <w:tab w:val="num" w:pos="5760"/>
        </w:tabs>
        <w:ind w:left="5760" w:hanging="360"/>
      </w:pPr>
      <w:rPr>
        <w:rFonts w:ascii="Arial" w:hAnsi="Arial" w:hint="default"/>
      </w:rPr>
    </w:lvl>
    <w:lvl w:ilvl="8" w:tplc="16D41F9C" w:tentative="1">
      <w:start w:val="1"/>
      <w:numFmt w:val="bullet"/>
      <w:lvlText w:val="•"/>
      <w:lvlJc w:val="left"/>
      <w:pPr>
        <w:tabs>
          <w:tab w:val="num" w:pos="6480"/>
        </w:tabs>
        <w:ind w:left="6480" w:hanging="360"/>
      </w:pPr>
      <w:rPr>
        <w:rFonts w:ascii="Arial" w:hAnsi="Arial" w:hint="default"/>
      </w:rPr>
    </w:lvl>
  </w:abstractNum>
  <w:abstractNum w:abstractNumId="4">
    <w:nsid w:val="175266EE"/>
    <w:multiLevelType w:val="multilevel"/>
    <w:tmpl w:val="1914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3B2F67"/>
    <w:multiLevelType w:val="hybridMultilevel"/>
    <w:tmpl w:val="7A465B36"/>
    <w:lvl w:ilvl="0" w:tplc="AC9A354C">
      <w:start w:val="1"/>
      <w:numFmt w:val="bullet"/>
      <w:lvlText w:val="•"/>
      <w:lvlJc w:val="left"/>
      <w:pPr>
        <w:tabs>
          <w:tab w:val="num" w:pos="720"/>
        </w:tabs>
        <w:ind w:left="720" w:hanging="360"/>
      </w:pPr>
      <w:rPr>
        <w:rFonts w:ascii="Arial" w:hAnsi="Arial" w:hint="default"/>
      </w:rPr>
    </w:lvl>
    <w:lvl w:ilvl="1" w:tplc="05865D18" w:tentative="1">
      <w:start w:val="1"/>
      <w:numFmt w:val="bullet"/>
      <w:lvlText w:val="•"/>
      <w:lvlJc w:val="left"/>
      <w:pPr>
        <w:tabs>
          <w:tab w:val="num" w:pos="1440"/>
        </w:tabs>
        <w:ind w:left="1440" w:hanging="360"/>
      </w:pPr>
      <w:rPr>
        <w:rFonts w:ascii="Arial" w:hAnsi="Arial" w:hint="default"/>
      </w:rPr>
    </w:lvl>
    <w:lvl w:ilvl="2" w:tplc="F30CB228" w:tentative="1">
      <w:start w:val="1"/>
      <w:numFmt w:val="bullet"/>
      <w:lvlText w:val="•"/>
      <w:lvlJc w:val="left"/>
      <w:pPr>
        <w:tabs>
          <w:tab w:val="num" w:pos="2160"/>
        </w:tabs>
        <w:ind w:left="2160" w:hanging="360"/>
      </w:pPr>
      <w:rPr>
        <w:rFonts w:ascii="Arial" w:hAnsi="Arial" w:hint="default"/>
      </w:rPr>
    </w:lvl>
    <w:lvl w:ilvl="3" w:tplc="36DE6A72" w:tentative="1">
      <w:start w:val="1"/>
      <w:numFmt w:val="bullet"/>
      <w:lvlText w:val="•"/>
      <w:lvlJc w:val="left"/>
      <w:pPr>
        <w:tabs>
          <w:tab w:val="num" w:pos="2880"/>
        </w:tabs>
        <w:ind w:left="2880" w:hanging="360"/>
      </w:pPr>
      <w:rPr>
        <w:rFonts w:ascii="Arial" w:hAnsi="Arial" w:hint="default"/>
      </w:rPr>
    </w:lvl>
    <w:lvl w:ilvl="4" w:tplc="37AE99F8" w:tentative="1">
      <w:start w:val="1"/>
      <w:numFmt w:val="bullet"/>
      <w:lvlText w:val="•"/>
      <w:lvlJc w:val="left"/>
      <w:pPr>
        <w:tabs>
          <w:tab w:val="num" w:pos="3600"/>
        </w:tabs>
        <w:ind w:left="3600" w:hanging="360"/>
      </w:pPr>
      <w:rPr>
        <w:rFonts w:ascii="Arial" w:hAnsi="Arial" w:hint="default"/>
      </w:rPr>
    </w:lvl>
    <w:lvl w:ilvl="5" w:tplc="39223514" w:tentative="1">
      <w:start w:val="1"/>
      <w:numFmt w:val="bullet"/>
      <w:lvlText w:val="•"/>
      <w:lvlJc w:val="left"/>
      <w:pPr>
        <w:tabs>
          <w:tab w:val="num" w:pos="4320"/>
        </w:tabs>
        <w:ind w:left="4320" w:hanging="360"/>
      </w:pPr>
      <w:rPr>
        <w:rFonts w:ascii="Arial" w:hAnsi="Arial" w:hint="default"/>
      </w:rPr>
    </w:lvl>
    <w:lvl w:ilvl="6" w:tplc="AF3AC202" w:tentative="1">
      <w:start w:val="1"/>
      <w:numFmt w:val="bullet"/>
      <w:lvlText w:val="•"/>
      <w:lvlJc w:val="left"/>
      <w:pPr>
        <w:tabs>
          <w:tab w:val="num" w:pos="5040"/>
        </w:tabs>
        <w:ind w:left="5040" w:hanging="360"/>
      </w:pPr>
      <w:rPr>
        <w:rFonts w:ascii="Arial" w:hAnsi="Arial" w:hint="default"/>
      </w:rPr>
    </w:lvl>
    <w:lvl w:ilvl="7" w:tplc="6C4AABC6" w:tentative="1">
      <w:start w:val="1"/>
      <w:numFmt w:val="bullet"/>
      <w:lvlText w:val="•"/>
      <w:lvlJc w:val="left"/>
      <w:pPr>
        <w:tabs>
          <w:tab w:val="num" w:pos="5760"/>
        </w:tabs>
        <w:ind w:left="5760" w:hanging="360"/>
      </w:pPr>
      <w:rPr>
        <w:rFonts w:ascii="Arial" w:hAnsi="Arial" w:hint="default"/>
      </w:rPr>
    </w:lvl>
    <w:lvl w:ilvl="8" w:tplc="51F8F826" w:tentative="1">
      <w:start w:val="1"/>
      <w:numFmt w:val="bullet"/>
      <w:lvlText w:val="•"/>
      <w:lvlJc w:val="left"/>
      <w:pPr>
        <w:tabs>
          <w:tab w:val="num" w:pos="6480"/>
        </w:tabs>
        <w:ind w:left="6480" w:hanging="360"/>
      </w:pPr>
      <w:rPr>
        <w:rFonts w:ascii="Arial" w:hAnsi="Arial" w:hint="default"/>
      </w:rPr>
    </w:lvl>
  </w:abstractNum>
  <w:abstractNum w:abstractNumId="6">
    <w:nsid w:val="1A2B1B0B"/>
    <w:multiLevelType w:val="hybridMultilevel"/>
    <w:tmpl w:val="32D211D0"/>
    <w:lvl w:ilvl="0" w:tplc="AF18D54A">
      <w:start w:val="1"/>
      <w:numFmt w:val="bullet"/>
      <w:lvlText w:val="•"/>
      <w:lvlJc w:val="left"/>
      <w:pPr>
        <w:tabs>
          <w:tab w:val="num" w:pos="720"/>
        </w:tabs>
        <w:ind w:left="720" w:hanging="360"/>
      </w:pPr>
      <w:rPr>
        <w:rFonts w:ascii="Arial" w:hAnsi="Arial" w:hint="default"/>
      </w:rPr>
    </w:lvl>
    <w:lvl w:ilvl="1" w:tplc="F87C62C2" w:tentative="1">
      <w:start w:val="1"/>
      <w:numFmt w:val="bullet"/>
      <w:lvlText w:val="•"/>
      <w:lvlJc w:val="left"/>
      <w:pPr>
        <w:tabs>
          <w:tab w:val="num" w:pos="1440"/>
        </w:tabs>
        <w:ind w:left="1440" w:hanging="360"/>
      </w:pPr>
      <w:rPr>
        <w:rFonts w:ascii="Arial" w:hAnsi="Arial" w:hint="default"/>
      </w:rPr>
    </w:lvl>
    <w:lvl w:ilvl="2" w:tplc="3146C848" w:tentative="1">
      <w:start w:val="1"/>
      <w:numFmt w:val="bullet"/>
      <w:lvlText w:val="•"/>
      <w:lvlJc w:val="left"/>
      <w:pPr>
        <w:tabs>
          <w:tab w:val="num" w:pos="2160"/>
        </w:tabs>
        <w:ind w:left="2160" w:hanging="360"/>
      </w:pPr>
      <w:rPr>
        <w:rFonts w:ascii="Arial" w:hAnsi="Arial" w:hint="default"/>
      </w:rPr>
    </w:lvl>
    <w:lvl w:ilvl="3" w:tplc="F8A4728E" w:tentative="1">
      <w:start w:val="1"/>
      <w:numFmt w:val="bullet"/>
      <w:lvlText w:val="•"/>
      <w:lvlJc w:val="left"/>
      <w:pPr>
        <w:tabs>
          <w:tab w:val="num" w:pos="2880"/>
        </w:tabs>
        <w:ind w:left="2880" w:hanging="360"/>
      </w:pPr>
      <w:rPr>
        <w:rFonts w:ascii="Arial" w:hAnsi="Arial" w:hint="default"/>
      </w:rPr>
    </w:lvl>
    <w:lvl w:ilvl="4" w:tplc="4E5461A8" w:tentative="1">
      <w:start w:val="1"/>
      <w:numFmt w:val="bullet"/>
      <w:lvlText w:val="•"/>
      <w:lvlJc w:val="left"/>
      <w:pPr>
        <w:tabs>
          <w:tab w:val="num" w:pos="3600"/>
        </w:tabs>
        <w:ind w:left="3600" w:hanging="360"/>
      </w:pPr>
      <w:rPr>
        <w:rFonts w:ascii="Arial" w:hAnsi="Arial" w:hint="default"/>
      </w:rPr>
    </w:lvl>
    <w:lvl w:ilvl="5" w:tplc="CBB80A72" w:tentative="1">
      <w:start w:val="1"/>
      <w:numFmt w:val="bullet"/>
      <w:lvlText w:val="•"/>
      <w:lvlJc w:val="left"/>
      <w:pPr>
        <w:tabs>
          <w:tab w:val="num" w:pos="4320"/>
        </w:tabs>
        <w:ind w:left="4320" w:hanging="360"/>
      </w:pPr>
      <w:rPr>
        <w:rFonts w:ascii="Arial" w:hAnsi="Arial" w:hint="default"/>
      </w:rPr>
    </w:lvl>
    <w:lvl w:ilvl="6" w:tplc="1B7E07B2" w:tentative="1">
      <w:start w:val="1"/>
      <w:numFmt w:val="bullet"/>
      <w:lvlText w:val="•"/>
      <w:lvlJc w:val="left"/>
      <w:pPr>
        <w:tabs>
          <w:tab w:val="num" w:pos="5040"/>
        </w:tabs>
        <w:ind w:left="5040" w:hanging="360"/>
      </w:pPr>
      <w:rPr>
        <w:rFonts w:ascii="Arial" w:hAnsi="Arial" w:hint="default"/>
      </w:rPr>
    </w:lvl>
    <w:lvl w:ilvl="7" w:tplc="8BD845CE" w:tentative="1">
      <w:start w:val="1"/>
      <w:numFmt w:val="bullet"/>
      <w:lvlText w:val="•"/>
      <w:lvlJc w:val="left"/>
      <w:pPr>
        <w:tabs>
          <w:tab w:val="num" w:pos="5760"/>
        </w:tabs>
        <w:ind w:left="5760" w:hanging="360"/>
      </w:pPr>
      <w:rPr>
        <w:rFonts w:ascii="Arial" w:hAnsi="Arial" w:hint="default"/>
      </w:rPr>
    </w:lvl>
    <w:lvl w:ilvl="8" w:tplc="7E38A1CE" w:tentative="1">
      <w:start w:val="1"/>
      <w:numFmt w:val="bullet"/>
      <w:lvlText w:val="•"/>
      <w:lvlJc w:val="left"/>
      <w:pPr>
        <w:tabs>
          <w:tab w:val="num" w:pos="6480"/>
        </w:tabs>
        <w:ind w:left="6480" w:hanging="360"/>
      </w:pPr>
      <w:rPr>
        <w:rFonts w:ascii="Arial" w:hAnsi="Arial" w:hint="default"/>
      </w:rPr>
    </w:lvl>
  </w:abstractNum>
  <w:abstractNum w:abstractNumId="7">
    <w:nsid w:val="1DFF02EF"/>
    <w:multiLevelType w:val="multilevel"/>
    <w:tmpl w:val="36A4956E"/>
    <w:lvl w:ilvl="0">
      <w:start w:val="1"/>
      <w:numFmt w:val="bullet"/>
      <w:lvlText w:val=""/>
      <w:lvlJc w:val="left"/>
      <w:pPr>
        <w:tabs>
          <w:tab w:val="num" w:pos="720"/>
        </w:tabs>
        <w:ind w:left="720" w:hanging="360"/>
      </w:pPr>
      <w:rPr>
        <w:rFonts w:ascii="Symbol" w:hAnsi="Symbol" w:hint="default"/>
        <w:sz w:val="20"/>
      </w:rPr>
    </w:lvl>
    <w:lvl w:ilvl="1">
      <w:start w:val="2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F2059"/>
    <w:multiLevelType w:val="hybridMultilevel"/>
    <w:tmpl w:val="7BC6FDF4"/>
    <w:lvl w:ilvl="0" w:tplc="41560D7C">
      <w:start w:val="1"/>
      <w:numFmt w:val="bullet"/>
      <w:lvlText w:val="•"/>
      <w:lvlJc w:val="left"/>
      <w:pPr>
        <w:tabs>
          <w:tab w:val="num" w:pos="720"/>
        </w:tabs>
        <w:ind w:left="720" w:hanging="360"/>
      </w:pPr>
      <w:rPr>
        <w:rFonts w:ascii="Arial" w:hAnsi="Arial" w:hint="default"/>
      </w:rPr>
    </w:lvl>
    <w:lvl w:ilvl="1" w:tplc="BE007A36" w:tentative="1">
      <w:start w:val="1"/>
      <w:numFmt w:val="bullet"/>
      <w:lvlText w:val="•"/>
      <w:lvlJc w:val="left"/>
      <w:pPr>
        <w:tabs>
          <w:tab w:val="num" w:pos="1440"/>
        </w:tabs>
        <w:ind w:left="1440" w:hanging="360"/>
      </w:pPr>
      <w:rPr>
        <w:rFonts w:ascii="Arial" w:hAnsi="Arial" w:hint="default"/>
      </w:rPr>
    </w:lvl>
    <w:lvl w:ilvl="2" w:tplc="F3BE4770" w:tentative="1">
      <w:start w:val="1"/>
      <w:numFmt w:val="bullet"/>
      <w:lvlText w:val="•"/>
      <w:lvlJc w:val="left"/>
      <w:pPr>
        <w:tabs>
          <w:tab w:val="num" w:pos="2160"/>
        </w:tabs>
        <w:ind w:left="2160" w:hanging="360"/>
      </w:pPr>
      <w:rPr>
        <w:rFonts w:ascii="Arial" w:hAnsi="Arial" w:hint="default"/>
      </w:rPr>
    </w:lvl>
    <w:lvl w:ilvl="3" w:tplc="E30610CE" w:tentative="1">
      <w:start w:val="1"/>
      <w:numFmt w:val="bullet"/>
      <w:lvlText w:val="•"/>
      <w:lvlJc w:val="left"/>
      <w:pPr>
        <w:tabs>
          <w:tab w:val="num" w:pos="2880"/>
        </w:tabs>
        <w:ind w:left="2880" w:hanging="360"/>
      </w:pPr>
      <w:rPr>
        <w:rFonts w:ascii="Arial" w:hAnsi="Arial" w:hint="default"/>
      </w:rPr>
    </w:lvl>
    <w:lvl w:ilvl="4" w:tplc="EAA0BBC8" w:tentative="1">
      <w:start w:val="1"/>
      <w:numFmt w:val="bullet"/>
      <w:lvlText w:val="•"/>
      <w:lvlJc w:val="left"/>
      <w:pPr>
        <w:tabs>
          <w:tab w:val="num" w:pos="3600"/>
        </w:tabs>
        <w:ind w:left="3600" w:hanging="360"/>
      </w:pPr>
      <w:rPr>
        <w:rFonts w:ascii="Arial" w:hAnsi="Arial" w:hint="default"/>
      </w:rPr>
    </w:lvl>
    <w:lvl w:ilvl="5" w:tplc="6A00FEF6" w:tentative="1">
      <w:start w:val="1"/>
      <w:numFmt w:val="bullet"/>
      <w:lvlText w:val="•"/>
      <w:lvlJc w:val="left"/>
      <w:pPr>
        <w:tabs>
          <w:tab w:val="num" w:pos="4320"/>
        </w:tabs>
        <w:ind w:left="4320" w:hanging="360"/>
      </w:pPr>
      <w:rPr>
        <w:rFonts w:ascii="Arial" w:hAnsi="Arial" w:hint="default"/>
      </w:rPr>
    </w:lvl>
    <w:lvl w:ilvl="6" w:tplc="CEE002AE" w:tentative="1">
      <w:start w:val="1"/>
      <w:numFmt w:val="bullet"/>
      <w:lvlText w:val="•"/>
      <w:lvlJc w:val="left"/>
      <w:pPr>
        <w:tabs>
          <w:tab w:val="num" w:pos="5040"/>
        </w:tabs>
        <w:ind w:left="5040" w:hanging="360"/>
      </w:pPr>
      <w:rPr>
        <w:rFonts w:ascii="Arial" w:hAnsi="Arial" w:hint="default"/>
      </w:rPr>
    </w:lvl>
    <w:lvl w:ilvl="7" w:tplc="1C8C7048" w:tentative="1">
      <w:start w:val="1"/>
      <w:numFmt w:val="bullet"/>
      <w:lvlText w:val="•"/>
      <w:lvlJc w:val="left"/>
      <w:pPr>
        <w:tabs>
          <w:tab w:val="num" w:pos="5760"/>
        </w:tabs>
        <w:ind w:left="5760" w:hanging="360"/>
      </w:pPr>
      <w:rPr>
        <w:rFonts w:ascii="Arial" w:hAnsi="Arial" w:hint="default"/>
      </w:rPr>
    </w:lvl>
    <w:lvl w:ilvl="8" w:tplc="DD62B56C" w:tentative="1">
      <w:start w:val="1"/>
      <w:numFmt w:val="bullet"/>
      <w:lvlText w:val="•"/>
      <w:lvlJc w:val="left"/>
      <w:pPr>
        <w:tabs>
          <w:tab w:val="num" w:pos="6480"/>
        </w:tabs>
        <w:ind w:left="6480" w:hanging="360"/>
      </w:pPr>
      <w:rPr>
        <w:rFonts w:ascii="Arial" w:hAnsi="Arial" w:hint="default"/>
      </w:rPr>
    </w:lvl>
  </w:abstractNum>
  <w:abstractNum w:abstractNumId="9">
    <w:nsid w:val="211D7ACE"/>
    <w:multiLevelType w:val="hybridMultilevel"/>
    <w:tmpl w:val="0B6EB576"/>
    <w:lvl w:ilvl="0" w:tplc="DFD22A4C">
      <w:start w:val="1"/>
      <w:numFmt w:val="bullet"/>
      <w:lvlText w:val="•"/>
      <w:lvlJc w:val="left"/>
      <w:pPr>
        <w:tabs>
          <w:tab w:val="num" w:pos="720"/>
        </w:tabs>
        <w:ind w:left="720" w:hanging="360"/>
      </w:pPr>
      <w:rPr>
        <w:rFonts w:ascii="Arial" w:hAnsi="Arial" w:hint="default"/>
      </w:rPr>
    </w:lvl>
    <w:lvl w:ilvl="1" w:tplc="03CE7566" w:tentative="1">
      <w:start w:val="1"/>
      <w:numFmt w:val="bullet"/>
      <w:lvlText w:val="•"/>
      <w:lvlJc w:val="left"/>
      <w:pPr>
        <w:tabs>
          <w:tab w:val="num" w:pos="1440"/>
        </w:tabs>
        <w:ind w:left="1440" w:hanging="360"/>
      </w:pPr>
      <w:rPr>
        <w:rFonts w:ascii="Arial" w:hAnsi="Arial" w:hint="default"/>
      </w:rPr>
    </w:lvl>
    <w:lvl w:ilvl="2" w:tplc="6BBC6A5A" w:tentative="1">
      <w:start w:val="1"/>
      <w:numFmt w:val="bullet"/>
      <w:lvlText w:val="•"/>
      <w:lvlJc w:val="left"/>
      <w:pPr>
        <w:tabs>
          <w:tab w:val="num" w:pos="2160"/>
        </w:tabs>
        <w:ind w:left="2160" w:hanging="360"/>
      </w:pPr>
      <w:rPr>
        <w:rFonts w:ascii="Arial" w:hAnsi="Arial" w:hint="default"/>
      </w:rPr>
    </w:lvl>
    <w:lvl w:ilvl="3" w:tplc="742893B4" w:tentative="1">
      <w:start w:val="1"/>
      <w:numFmt w:val="bullet"/>
      <w:lvlText w:val="•"/>
      <w:lvlJc w:val="left"/>
      <w:pPr>
        <w:tabs>
          <w:tab w:val="num" w:pos="2880"/>
        </w:tabs>
        <w:ind w:left="2880" w:hanging="360"/>
      </w:pPr>
      <w:rPr>
        <w:rFonts w:ascii="Arial" w:hAnsi="Arial" w:hint="default"/>
      </w:rPr>
    </w:lvl>
    <w:lvl w:ilvl="4" w:tplc="FD0E8920" w:tentative="1">
      <w:start w:val="1"/>
      <w:numFmt w:val="bullet"/>
      <w:lvlText w:val="•"/>
      <w:lvlJc w:val="left"/>
      <w:pPr>
        <w:tabs>
          <w:tab w:val="num" w:pos="3600"/>
        </w:tabs>
        <w:ind w:left="3600" w:hanging="360"/>
      </w:pPr>
      <w:rPr>
        <w:rFonts w:ascii="Arial" w:hAnsi="Arial" w:hint="default"/>
      </w:rPr>
    </w:lvl>
    <w:lvl w:ilvl="5" w:tplc="F0F697F8" w:tentative="1">
      <w:start w:val="1"/>
      <w:numFmt w:val="bullet"/>
      <w:lvlText w:val="•"/>
      <w:lvlJc w:val="left"/>
      <w:pPr>
        <w:tabs>
          <w:tab w:val="num" w:pos="4320"/>
        </w:tabs>
        <w:ind w:left="4320" w:hanging="360"/>
      </w:pPr>
      <w:rPr>
        <w:rFonts w:ascii="Arial" w:hAnsi="Arial" w:hint="default"/>
      </w:rPr>
    </w:lvl>
    <w:lvl w:ilvl="6" w:tplc="99A6F7F0" w:tentative="1">
      <w:start w:val="1"/>
      <w:numFmt w:val="bullet"/>
      <w:lvlText w:val="•"/>
      <w:lvlJc w:val="left"/>
      <w:pPr>
        <w:tabs>
          <w:tab w:val="num" w:pos="5040"/>
        </w:tabs>
        <w:ind w:left="5040" w:hanging="360"/>
      </w:pPr>
      <w:rPr>
        <w:rFonts w:ascii="Arial" w:hAnsi="Arial" w:hint="default"/>
      </w:rPr>
    </w:lvl>
    <w:lvl w:ilvl="7" w:tplc="63A2A2FA" w:tentative="1">
      <w:start w:val="1"/>
      <w:numFmt w:val="bullet"/>
      <w:lvlText w:val="•"/>
      <w:lvlJc w:val="left"/>
      <w:pPr>
        <w:tabs>
          <w:tab w:val="num" w:pos="5760"/>
        </w:tabs>
        <w:ind w:left="5760" w:hanging="360"/>
      </w:pPr>
      <w:rPr>
        <w:rFonts w:ascii="Arial" w:hAnsi="Arial" w:hint="default"/>
      </w:rPr>
    </w:lvl>
    <w:lvl w:ilvl="8" w:tplc="E9F89490" w:tentative="1">
      <w:start w:val="1"/>
      <w:numFmt w:val="bullet"/>
      <w:lvlText w:val="•"/>
      <w:lvlJc w:val="left"/>
      <w:pPr>
        <w:tabs>
          <w:tab w:val="num" w:pos="6480"/>
        </w:tabs>
        <w:ind w:left="6480" w:hanging="360"/>
      </w:pPr>
      <w:rPr>
        <w:rFonts w:ascii="Arial" w:hAnsi="Arial" w:hint="default"/>
      </w:rPr>
    </w:lvl>
  </w:abstractNum>
  <w:abstractNum w:abstractNumId="10">
    <w:nsid w:val="24F15C66"/>
    <w:multiLevelType w:val="multilevel"/>
    <w:tmpl w:val="20A2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50624"/>
    <w:multiLevelType w:val="hybridMultilevel"/>
    <w:tmpl w:val="62085A1C"/>
    <w:lvl w:ilvl="0" w:tplc="71F2DEC2">
      <w:start w:val="1"/>
      <w:numFmt w:val="bullet"/>
      <w:lvlText w:val="•"/>
      <w:lvlJc w:val="left"/>
      <w:pPr>
        <w:tabs>
          <w:tab w:val="num" w:pos="720"/>
        </w:tabs>
        <w:ind w:left="720" w:hanging="360"/>
      </w:pPr>
      <w:rPr>
        <w:rFonts w:ascii="Arial" w:hAnsi="Arial" w:hint="default"/>
      </w:rPr>
    </w:lvl>
    <w:lvl w:ilvl="1" w:tplc="4FF86AEC" w:tentative="1">
      <w:start w:val="1"/>
      <w:numFmt w:val="bullet"/>
      <w:lvlText w:val="•"/>
      <w:lvlJc w:val="left"/>
      <w:pPr>
        <w:tabs>
          <w:tab w:val="num" w:pos="1440"/>
        </w:tabs>
        <w:ind w:left="1440" w:hanging="360"/>
      </w:pPr>
      <w:rPr>
        <w:rFonts w:ascii="Arial" w:hAnsi="Arial" w:hint="default"/>
      </w:rPr>
    </w:lvl>
    <w:lvl w:ilvl="2" w:tplc="5980FDD0" w:tentative="1">
      <w:start w:val="1"/>
      <w:numFmt w:val="bullet"/>
      <w:lvlText w:val="•"/>
      <w:lvlJc w:val="left"/>
      <w:pPr>
        <w:tabs>
          <w:tab w:val="num" w:pos="2160"/>
        </w:tabs>
        <w:ind w:left="2160" w:hanging="360"/>
      </w:pPr>
      <w:rPr>
        <w:rFonts w:ascii="Arial" w:hAnsi="Arial" w:hint="default"/>
      </w:rPr>
    </w:lvl>
    <w:lvl w:ilvl="3" w:tplc="D930AEF6" w:tentative="1">
      <w:start w:val="1"/>
      <w:numFmt w:val="bullet"/>
      <w:lvlText w:val="•"/>
      <w:lvlJc w:val="left"/>
      <w:pPr>
        <w:tabs>
          <w:tab w:val="num" w:pos="2880"/>
        </w:tabs>
        <w:ind w:left="2880" w:hanging="360"/>
      </w:pPr>
      <w:rPr>
        <w:rFonts w:ascii="Arial" w:hAnsi="Arial" w:hint="default"/>
      </w:rPr>
    </w:lvl>
    <w:lvl w:ilvl="4" w:tplc="9C6A29DC" w:tentative="1">
      <w:start w:val="1"/>
      <w:numFmt w:val="bullet"/>
      <w:lvlText w:val="•"/>
      <w:lvlJc w:val="left"/>
      <w:pPr>
        <w:tabs>
          <w:tab w:val="num" w:pos="3600"/>
        </w:tabs>
        <w:ind w:left="3600" w:hanging="360"/>
      </w:pPr>
      <w:rPr>
        <w:rFonts w:ascii="Arial" w:hAnsi="Arial" w:hint="default"/>
      </w:rPr>
    </w:lvl>
    <w:lvl w:ilvl="5" w:tplc="3500A326" w:tentative="1">
      <w:start w:val="1"/>
      <w:numFmt w:val="bullet"/>
      <w:lvlText w:val="•"/>
      <w:lvlJc w:val="left"/>
      <w:pPr>
        <w:tabs>
          <w:tab w:val="num" w:pos="4320"/>
        </w:tabs>
        <w:ind w:left="4320" w:hanging="360"/>
      </w:pPr>
      <w:rPr>
        <w:rFonts w:ascii="Arial" w:hAnsi="Arial" w:hint="default"/>
      </w:rPr>
    </w:lvl>
    <w:lvl w:ilvl="6" w:tplc="6D06074A" w:tentative="1">
      <w:start w:val="1"/>
      <w:numFmt w:val="bullet"/>
      <w:lvlText w:val="•"/>
      <w:lvlJc w:val="left"/>
      <w:pPr>
        <w:tabs>
          <w:tab w:val="num" w:pos="5040"/>
        </w:tabs>
        <w:ind w:left="5040" w:hanging="360"/>
      </w:pPr>
      <w:rPr>
        <w:rFonts w:ascii="Arial" w:hAnsi="Arial" w:hint="default"/>
      </w:rPr>
    </w:lvl>
    <w:lvl w:ilvl="7" w:tplc="DB1E889E" w:tentative="1">
      <w:start w:val="1"/>
      <w:numFmt w:val="bullet"/>
      <w:lvlText w:val="•"/>
      <w:lvlJc w:val="left"/>
      <w:pPr>
        <w:tabs>
          <w:tab w:val="num" w:pos="5760"/>
        </w:tabs>
        <w:ind w:left="5760" w:hanging="360"/>
      </w:pPr>
      <w:rPr>
        <w:rFonts w:ascii="Arial" w:hAnsi="Arial" w:hint="default"/>
      </w:rPr>
    </w:lvl>
    <w:lvl w:ilvl="8" w:tplc="A72E1330" w:tentative="1">
      <w:start w:val="1"/>
      <w:numFmt w:val="bullet"/>
      <w:lvlText w:val="•"/>
      <w:lvlJc w:val="left"/>
      <w:pPr>
        <w:tabs>
          <w:tab w:val="num" w:pos="6480"/>
        </w:tabs>
        <w:ind w:left="6480" w:hanging="360"/>
      </w:pPr>
      <w:rPr>
        <w:rFonts w:ascii="Arial" w:hAnsi="Arial" w:hint="default"/>
      </w:rPr>
    </w:lvl>
  </w:abstractNum>
  <w:abstractNum w:abstractNumId="12">
    <w:nsid w:val="2CCA6C8F"/>
    <w:multiLevelType w:val="hybridMultilevel"/>
    <w:tmpl w:val="DF846348"/>
    <w:lvl w:ilvl="0" w:tplc="33686B80">
      <w:start w:val="1"/>
      <w:numFmt w:val="bullet"/>
      <w:lvlText w:val="•"/>
      <w:lvlJc w:val="left"/>
      <w:pPr>
        <w:tabs>
          <w:tab w:val="num" w:pos="720"/>
        </w:tabs>
        <w:ind w:left="720" w:hanging="360"/>
      </w:pPr>
      <w:rPr>
        <w:rFonts w:ascii="Arial" w:hAnsi="Arial" w:hint="default"/>
      </w:rPr>
    </w:lvl>
    <w:lvl w:ilvl="1" w:tplc="999A3A7C" w:tentative="1">
      <w:start w:val="1"/>
      <w:numFmt w:val="bullet"/>
      <w:lvlText w:val="•"/>
      <w:lvlJc w:val="left"/>
      <w:pPr>
        <w:tabs>
          <w:tab w:val="num" w:pos="1440"/>
        </w:tabs>
        <w:ind w:left="1440" w:hanging="360"/>
      </w:pPr>
      <w:rPr>
        <w:rFonts w:ascii="Arial" w:hAnsi="Arial" w:hint="default"/>
      </w:rPr>
    </w:lvl>
    <w:lvl w:ilvl="2" w:tplc="2DA8EC46" w:tentative="1">
      <w:start w:val="1"/>
      <w:numFmt w:val="bullet"/>
      <w:lvlText w:val="•"/>
      <w:lvlJc w:val="left"/>
      <w:pPr>
        <w:tabs>
          <w:tab w:val="num" w:pos="2160"/>
        </w:tabs>
        <w:ind w:left="2160" w:hanging="360"/>
      </w:pPr>
      <w:rPr>
        <w:rFonts w:ascii="Arial" w:hAnsi="Arial" w:hint="default"/>
      </w:rPr>
    </w:lvl>
    <w:lvl w:ilvl="3" w:tplc="C79A156E" w:tentative="1">
      <w:start w:val="1"/>
      <w:numFmt w:val="bullet"/>
      <w:lvlText w:val="•"/>
      <w:lvlJc w:val="left"/>
      <w:pPr>
        <w:tabs>
          <w:tab w:val="num" w:pos="2880"/>
        </w:tabs>
        <w:ind w:left="2880" w:hanging="360"/>
      </w:pPr>
      <w:rPr>
        <w:rFonts w:ascii="Arial" w:hAnsi="Arial" w:hint="default"/>
      </w:rPr>
    </w:lvl>
    <w:lvl w:ilvl="4" w:tplc="6C5ED5EC" w:tentative="1">
      <w:start w:val="1"/>
      <w:numFmt w:val="bullet"/>
      <w:lvlText w:val="•"/>
      <w:lvlJc w:val="left"/>
      <w:pPr>
        <w:tabs>
          <w:tab w:val="num" w:pos="3600"/>
        </w:tabs>
        <w:ind w:left="3600" w:hanging="360"/>
      </w:pPr>
      <w:rPr>
        <w:rFonts w:ascii="Arial" w:hAnsi="Arial" w:hint="default"/>
      </w:rPr>
    </w:lvl>
    <w:lvl w:ilvl="5" w:tplc="541882BA" w:tentative="1">
      <w:start w:val="1"/>
      <w:numFmt w:val="bullet"/>
      <w:lvlText w:val="•"/>
      <w:lvlJc w:val="left"/>
      <w:pPr>
        <w:tabs>
          <w:tab w:val="num" w:pos="4320"/>
        </w:tabs>
        <w:ind w:left="4320" w:hanging="360"/>
      </w:pPr>
      <w:rPr>
        <w:rFonts w:ascii="Arial" w:hAnsi="Arial" w:hint="default"/>
      </w:rPr>
    </w:lvl>
    <w:lvl w:ilvl="6" w:tplc="A40AB606" w:tentative="1">
      <w:start w:val="1"/>
      <w:numFmt w:val="bullet"/>
      <w:lvlText w:val="•"/>
      <w:lvlJc w:val="left"/>
      <w:pPr>
        <w:tabs>
          <w:tab w:val="num" w:pos="5040"/>
        </w:tabs>
        <w:ind w:left="5040" w:hanging="360"/>
      </w:pPr>
      <w:rPr>
        <w:rFonts w:ascii="Arial" w:hAnsi="Arial" w:hint="default"/>
      </w:rPr>
    </w:lvl>
    <w:lvl w:ilvl="7" w:tplc="9C5A8F8E" w:tentative="1">
      <w:start w:val="1"/>
      <w:numFmt w:val="bullet"/>
      <w:lvlText w:val="•"/>
      <w:lvlJc w:val="left"/>
      <w:pPr>
        <w:tabs>
          <w:tab w:val="num" w:pos="5760"/>
        </w:tabs>
        <w:ind w:left="5760" w:hanging="360"/>
      </w:pPr>
      <w:rPr>
        <w:rFonts w:ascii="Arial" w:hAnsi="Arial" w:hint="default"/>
      </w:rPr>
    </w:lvl>
    <w:lvl w:ilvl="8" w:tplc="BB3C6F8A" w:tentative="1">
      <w:start w:val="1"/>
      <w:numFmt w:val="bullet"/>
      <w:lvlText w:val="•"/>
      <w:lvlJc w:val="left"/>
      <w:pPr>
        <w:tabs>
          <w:tab w:val="num" w:pos="6480"/>
        </w:tabs>
        <w:ind w:left="6480" w:hanging="360"/>
      </w:pPr>
      <w:rPr>
        <w:rFonts w:ascii="Arial" w:hAnsi="Arial" w:hint="default"/>
      </w:rPr>
    </w:lvl>
  </w:abstractNum>
  <w:abstractNum w:abstractNumId="13">
    <w:nsid w:val="2D426890"/>
    <w:multiLevelType w:val="hybridMultilevel"/>
    <w:tmpl w:val="593838A2"/>
    <w:lvl w:ilvl="0" w:tplc="1BDC24D0">
      <w:start w:val="1"/>
      <w:numFmt w:val="decimal"/>
      <w:lvlText w:val="%1."/>
      <w:lvlJc w:val="left"/>
      <w:pPr>
        <w:tabs>
          <w:tab w:val="num" w:pos="720"/>
        </w:tabs>
        <w:ind w:left="720" w:hanging="360"/>
      </w:pPr>
    </w:lvl>
    <w:lvl w:ilvl="1" w:tplc="8F4E1FC6" w:tentative="1">
      <w:start w:val="1"/>
      <w:numFmt w:val="decimal"/>
      <w:lvlText w:val="%2."/>
      <w:lvlJc w:val="left"/>
      <w:pPr>
        <w:tabs>
          <w:tab w:val="num" w:pos="1440"/>
        </w:tabs>
        <w:ind w:left="1440" w:hanging="360"/>
      </w:pPr>
    </w:lvl>
    <w:lvl w:ilvl="2" w:tplc="6378848E" w:tentative="1">
      <w:start w:val="1"/>
      <w:numFmt w:val="decimal"/>
      <w:lvlText w:val="%3."/>
      <w:lvlJc w:val="left"/>
      <w:pPr>
        <w:tabs>
          <w:tab w:val="num" w:pos="2160"/>
        </w:tabs>
        <w:ind w:left="2160" w:hanging="360"/>
      </w:pPr>
    </w:lvl>
    <w:lvl w:ilvl="3" w:tplc="A2ECC450" w:tentative="1">
      <w:start w:val="1"/>
      <w:numFmt w:val="decimal"/>
      <w:lvlText w:val="%4."/>
      <w:lvlJc w:val="left"/>
      <w:pPr>
        <w:tabs>
          <w:tab w:val="num" w:pos="2880"/>
        </w:tabs>
        <w:ind w:left="2880" w:hanging="360"/>
      </w:pPr>
    </w:lvl>
    <w:lvl w:ilvl="4" w:tplc="D602C368" w:tentative="1">
      <w:start w:val="1"/>
      <w:numFmt w:val="decimal"/>
      <w:lvlText w:val="%5."/>
      <w:lvlJc w:val="left"/>
      <w:pPr>
        <w:tabs>
          <w:tab w:val="num" w:pos="3600"/>
        </w:tabs>
        <w:ind w:left="3600" w:hanging="360"/>
      </w:pPr>
    </w:lvl>
    <w:lvl w:ilvl="5" w:tplc="EFE47E52" w:tentative="1">
      <w:start w:val="1"/>
      <w:numFmt w:val="decimal"/>
      <w:lvlText w:val="%6."/>
      <w:lvlJc w:val="left"/>
      <w:pPr>
        <w:tabs>
          <w:tab w:val="num" w:pos="4320"/>
        </w:tabs>
        <w:ind w:left="4320" w:hanging="360"/>
      </w:pPr>
    </w:lvl>
    <w:lvl w:ilvl="6" w:tplc="A9E2F0FE" w:tentative="1">
      <w:start w:val="1"/>
      <w:numFmt w:val="decimal"/>
      <w:lvlText w:val="%7."/>
      <w:lvlJc w:val="left"/>
      <w:pPr>
        <w:tabs>
          <w:tab w:val="num" w:pos="5040"/>
        </w:tabs>
        <w:ind w:left="5040" w:hanging="360"/>
      </w:pPr>
    </w:lvl>
    <w:lvl w:ilvl="7" w:tplc="087247E6" w:tentative="1">
      <w:start w:val="1"/>
      <w:numFmt w:val="decimal"/>
      <w:lvlText w:val="%8."/>
      <w:lvlJc w:val="left"/>
      <w:pPr>
        <w:tabs>
          <w:tab w:val="num" w:pos="5760"/>
        </w:tabs>
        <w:ind w:left="5760" w:hanging="360"/>
      </w:pPr>
    </w:lvl>
    <w:lvl w:ilvl="8" w:tplc="C3145E36" w:tentative="1">
      <w:start w:val="1"/>
      <w:numFmt w:val="decimal"/>
      <w:lvlText w:val="%9."/>
      <w:lvlJc w:val="left"/>
      <w:pPr>
        <w:tabs>
          <w:tab w:val="num" w:pos="6480"/>
        </w:tabs>
        <w:ind w:left="6480" w:hanging="360"/>
      </w:pPr>
    </w:lvl>
  </w:abstractNum>
  <w:abstractNum w:abstractNumId="14">
    <w:nsid w:val="31220F9F"/>
    <w:multiLevelType w:val="hybridMultilevel"/>
    <w:tmpl w:val="D998336E"/>
    <w:lvl w:ilvl="0" w:tplc="6D3035BC">
      <w:start w:val="1"/>
      <w:numFmt w:val="bullet"/>
      <w:lvlText w:val="•"/>
      <w:lvlJc w:val="left"/>
      <w:pPr>
        <w:tabs>
          <w:tab w:val="num" w:pos="720"/>
        </w:tabs>
        <w:ind w:left="720" w:hanging="360"/>
      </w:pPr>
      <w:rPr>
        <w:rFonts w:ascii="Arial" w:hAnsi="Arial" w:hint="default"/>
      </w:rPr>
    </w:lvl>
    <w:lvl w:ilvl="1" w:tplc="F5E4DB22" w:tentative="1">
      <w:start w:val="1"/>
      <w:numFmt w:val="bullet"/>
      <w:lvlText w:val="•"/>
      <w:lvlJc w:val="left"/>
      <w:pPr>
        <w:tabs>
          <w:tab w:val="num" w:pos="1440"/>
        </w:tabs>
        <w:ind w:left="1440" w:hanging="360"/>
      </w:pPr>
      <w:rPr>
        <w:rFonts w:ascii="Arial" w:hAnsi="Arial" w:hint="default"/>
      </w:rPr>
    </w:lvl>
    <w:lvl w:ilvl="2" w:tplc="45264A84" w:tentative="1">
      <w:start w:val="1"/>
      <w:numFmt w:val="bullet"/>
      <w:lvlText w:val="•"/>
      <w:lvlJc w:val="left"/>
      <w:pPr>
        <w:tabs>
          <w:tab w:val="num" w:pos="2160"/>
        </w:tabs>
        <w:ind w:left="2160" w:hanging="360"/>
      </w:pPr>
      <w:rPr>
        <w:rFonts w:ascii="Arial" w:hAnsi="Arial" w:hint="default"/>
      </w:rPr>
    </w:lvl>
    <w:lvl w:ilvl="3" w:tplc="1144A7A6" w:tentative="1">
      <w:start w:val="1"/>
      <w:numFmt w:val="bullet"/>
      <w:lvlText w:val="•"/>
      <w:lvlJc w:val="left"/>
      <w:pPr>
        <w:tabs>
          <w:tab w:val="num" w:pos="2880"/>
        </w:tabs>
        <w:ind w:left="2880" w:hanging="360"/>
      </w:pPr>
      <w:rPr>
        <w:rFonts w:ascii="Arial" w:hAnsi="Arial" w:hint="default"/>
      </w:rPr>
    </w:lvl>
    <w:lvl w:ilvl="4" w:tplc="2110CD4C" w:tentative="1">
      <w:start w:val="1"/>
      <w:numFmt w:val="bullet"/>
      <w:lvlText w:val="•"/>
      <w:lvlJc w:val="left"/>
      <w:pPr>
        <w:tabs>
          <w:tab w:val="num" w:pos="3600"/>
        </w:tabs>
        <w:ind w:left="3600" w:hanging="360"/>
      </w:pPr>
      <w:rPr>
        <w:rFonts w:ascii="Arial" w:hAnsi="Arial" w:hint="default"/>
      </w:rPr>
    </w:lvl>
    <w:lvl w:ilvl="5" w:tplc="7084E410" w:tentative="1">
      <w:start w:val="1"/>
      <w:numFmt w:val="bullet"/>
      <w:lvlText w:val="•"/>
      <w:lvlJc w:val="left"/>
      <w:pPr>
        <w:tabs>
          <w:tab w:val="num" w:pos="4320"/>
        </w:tabs>
        <w:ind w:left="4320" w:hanging="360"/>
      </w:pPr>
      <w:rPr>
        <w:rFonts w:ascii="Arial" w:hAnsi="Arial" w:hint="default"/>
      </w:rPr>
    </w:lvl>
    <w:lvl w:ilvl="6" w:tplc="BC68580C" w:tentative="1">
      <w:start w:val="1"/>
      <w:numFmt w:val="bullet"/>
      <w:lvlText w:val="•"/>
      <w:lvlJc w:val="left"/>
      <w:pPr>
        <w:tabs>
          <w:tab w:val="num" w:pos="5040"/>
        </w:tabs>
        <w:ind w:left="5040" w:hanging="360"/>
      </w:pPr>
      <w:rPr>
        <w:rFonts w:ascii="Arial" w:hAnsi="Arial" w:hint="default"/>
      </w:rPr>
    </w:lvl>
    <w:lvl w:ilvl="7" w:tplc="600C40AC" w:tentative="1">
      <w:start w:val="1"/>
      <w:numFmt w:val="bullet"/>
      <w:lvlText w:val="•"/>
      <w:lvlJc w:val="left"/>
      <w:pPr>
        <w:tabs>
          <w:tab w:val="num" w:pos="5760"/>
        </w:tabs>
        <w:ind w:left="5760" w:hanging="360"/>
      </w:pPr>
      <w:rPr>
        <w:rFonts w:ascii="Arial" w:hAnsi="Arial" w:hint="default"/>
      </w:rPr>
    </w:lvl>
    <w:lvl w:ilvl="8" w:tplc="630C570E" w:tentative="1">
      <w:start w:val="1"/>
      <w:numFmt w:val="bullet"/>
      <w:lvlText w:val="•"/>
      <w:lvlJc w:val="left"/>
      <w:pPr>
        <w:tabs>
          <w:tab w:val="num" w:pos="6480"/>
        </w:tabs>
        <w:ind w:left="6480" w:hanging="360"/>
      </w:pPr>
      <w:rPr>
        <w:rFonts w:ascii="Arial" w:hAnsi="Arial" w:hint="default"/>
      </w:rPr>
    </w:lvl>
  </w:abstractNum>
  <w:abstractNum w:abstractNumId="15">
    <w:nsid w:val="39460265"/>
    <w:multiLevelType w:val="hybridMultilevel"/>
    <w:tmpl w:val="11543E32"/>
    <w:lvl w:ilvl="0" w:tplc="651A1F2E">
      <w:start w:val="1"/>
      <w:numFmt w:val="bullet"/>
      <w:lvlText w:val="•"/>
      <w:lvlJc w:val="left"/>
      <w:pPr>
        <w:tabs>
          <w:tab w:val="num" w:pos="720"/>
        </w:tabs>
        <w:ind w:left="720" w:hanging="360"/>
      </w:pPr>
      <w:rPr>
        <w:rFonts w:ascii="Arial" w:hAnsi="Arial" w:hint="default"/>
      </w:rPr>
    </w:lvl>
    <w:lvl w:ilvl="1" w:tplc="8EB4F35E" w:tentative="1">
      <w:start w:val="1"/>
      <w:numFmt w:val="bullet"/>
      <w:lvlText w:val="•"/>
      <w:lvlJc w:val="left"/>
      <w:pPr>
        <w:tabs>
          <w:tab w:val="num" w:pos="1440"/>
        </w:tabs>
        <w:ind w:left="1440" w:hanging="360"/>
      </w:pPr>
      <w:rPr>
        <w:rFonts w:ascii="Arial" w:hAnsi="Arial" w:hint="default"/>
      </w:rPr>
    </w:lvl>
    <w:lvl w:ilvl="2" w:tplc="E8C0D068" w:tentative="1">
      <w:start w:val="1"/>
      <w:numFmt w:val="bullet"/>
      <w:lvlText w:val="•"/>
      <w:lvlJc w:val="left"/>
      <w:pPr>
        <w:tabs>
          <w:tab w:val="num" w:pos="2160"/>
        </w:tabs>
        <w:ind w:left="2160" w:hanging="360"/>
      </w:pPr>
      <w:rPr>
        <w:rFonts w:ascii="Arial" w:hAnsi="Arial" w:hint="default"/>
      </w:rPr>
    </w:lvl>
    <w:lvl w:ilvl="3" w:tplc="E4B81BC4" w:tentative="1">
      <w:start w:val="1"/>
      <w:numFmt w:val="bullet"/>
      <w:lvlText w:val="•"/>
      <w:lvlJc w:val="left"/>
      <w:pPr>
        <w:tabs>
          <w:tab w:val="num" w:pos="2880"/>
        </w:tabs>
        <w:ind w:left="2880" w:hanging="360"/>
      </w:pPr>
      <w:rPr>
        <w:rFonts w:ascii="Arial" w:hAnsi="Arial" w:hint="default"/>
      </w:rPr>
    </w:lvl>
    <w:lvl w:ilvl="4" w:tplc="AD5419BE" w:tentative="1">
      <w:start w:val="1"/>
      <w:numFmt w:val="bullet"/>
      <w:lvlText w:val="•"/>
      <w:lvlJc w:val="left"/>
      <w:pPr>
        <w:tabs>
          <w:tab w:val="num" w:pos="3600"/>
        </w:tabs>
        <w:ind w:left="3600" w:hanging="360"/>
      </w:pPr>
      <w:rPr>
        <w:rFonts w:ascii="Arial" w:hAnsi="Arial" w:hint="default"/>
      </w:rPr>
    </w:lvl>
    <w:lvl w:ilvl="5" w:tplc="F3DCE5C2" w:tentative="1">
      <w:start w:val="1"/>
      <w:numFmt w:val="bullet"/>
      <w:lvlText w:val="•"/>
      <w:lvlJc w:val="left"/>
      <w:pPr>
        <w:tabs>
          <w:tab w:val="num" w:pos="4320"/>
        </w:tabs>
        <w:ind w:left="4320" w:hanging="360"/>
      </w:pPr>
      <w:rPr>
        <w:rFonts w:ascii="Arial" w:hAnsi="Arial" w:hint="default"/>
      </w:rPr>
    </w:lvl>
    <w:lvl w:ilvl="6" w:tplc="EC4A92AE" w:tentative="1">
      <w:start w:val="1"/>
      <w:numFmt w:val="bullet"/>
      <w:lvlText w:val="•"/>
      <w:lvlJc w:val="left"/>
      <w:pPr>
        <w:tabs>
          <w:tab w:val="num" w:pos="5040"/>
        </w:tabs>
        <w:ind w:left="5040" w:hanging="360"/>
      </w:pPr>
      <w:rPr>
        <w:rFonts w:ascii="Arial" w:hAnsi="Arial" w:hint="default"/>
      </w:rPr>
    </w:lvl>
    <w:lvl w:ilvl="7" w:tplc="8B084378" w:tentative="1">
      <w:start w:val="1"/>
      <w:numFmt w:val="bullet"/>
      <w:lvlText w:val="•"/>
      <w:lvlJc w:val="left"/>
      <w:pPr>
        <w:tabs>
          <w:tab w:val="num" w:pos="5760"/>
        </w:tabs>
        <w:ind w:left="5760" w:hanging="360"/>
      </w:pPr>
      <w:rPr>
        <w:rFonts w:ascii="Arial" w:hAnsi="Arial" w:hint="default"/>
      </w:rPr>
    </w:lvl>
    <w:lvl w:ilvl="8" w:tplc="C2BEABE8" w:tentative="1">
      <w:start w:val="1"/>
      <w:numFmt w:val="bullet"/>
      <w:lvlText w:val="•"/>
      <w:lvlJc w:val="left"/>
      <w:pPr>
        <w:tabs>
          <w:tab w:val="num" w:pos="6480"/>
        </w:tabs>
        <w:ind w:left="6480" w:hanging="360"/>
      </w:pPr>
      <w:rPr>
        <w:rFonts w:ascii="Arial" w:hAnsi="Arial" w:hint="default"/>
      </w:rPr>
    </w:lvl>
  </w:abstractNum>
  <w:abstractNum w:abstractNumId="16">
    <w:nsid w:val="3B6B40D3"/>
    <w:multiLevelType w:val="multilevel"/>
    <w:tmpl w:val="3286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C63F2E"/>
    <w:multiLevelType w:val="hybridMultilevel"/>
    <w:tmpl w:val="1090D6D8"/>
    <w:lvl w:ilvl="0" w:tplc="AE1E4954">
      <w:start w:val="1"/>
      <w:numFmt w:val="bullet"/>
      <w:lvlText w:val="•"/>
      <w:lvlJc w:val="left"/>
      <w:pPr>
        <w:tabs>
          <w:tab w:val="num" w:pos="720"/>
        </w:tabs>
        <w:ind w:left="720" w:hanging="360"/>
      </w:pPr>
      <w:rPr>
        <w:rFonts w:ascii="Arial" w:hAnsi="Arial" w:hint="default"/>
      </w:rPr>
    </w:lvl>
    <w:lvl w:ilvl="1" w:tplc="AA0C0DCE" w:tentative="1">
      <w:start w:val="1"/>
      <w:numFmt w:val="bullet"/>
      <w:lvlText w:val="•"/>
      <w:lvlJc w:val="left"/>
      <w:pPr>
        <w:tabs>
          <w:tab w:val="num" w:pos="1440"/>
        </w:tabs>
        <w:ind w:left="1440" w:hanging="360"/>
      </w:pPr>
      <w:rPr>
        <w:rFonts w:ascii="Arial" w:hAnsi="Arial" w:hint="default"/>
      </w:rPr>
    </w:lvl>
    <w:lvl w:ilvl="2" w:tplc="1E40F952" w:tentative="1">
      <w:start w:val="1"/>
      <w:numFmt w:val="bullet"/>
      <w:lvlText w:val="•"/>
      <w:lvlJc w:val="left"/>
      <w:pPr>
        <w:tabs>
          <w:tab w:val="num" w:pos="2160"/>
        </w:tabs>
        <w:ind w:left="2160" w:hanging="360"/>
      </w:pPr>
      <w:rPr>
        <w:rFonts w:ascii="Arial" w:hAnsi="Arial" w:hint="default"/>
      </w:rPr>
    </w:lvl>
    <w:lvl w:ilvl="3" w:tplc="4F90CEA8" w:tentative="1">
      <w:start w:val="1"/>
      <w:numFmt w:val="bullet"/>
      <w:lvlText w:val="•"/>
      <w:lvlJc w:val="left"/>
      <w:pPr>
        <w:tabs>
          <w:tab w:val="num" w:pos="2880"/>
        </w:tabs>
        <w:ind w:left="2880" w:hanging="360"/>
      </w:pPr>
      <w:rPr>
        <w:rFonts w:ascii="Arial" w:hAnsi="Arial" w:hint="default"/>
      </w:rPr>
    </w:lvl>
    <w:lvl w:ilvl="4" w:tplc="868C3E8C" w:tentative="1">
      <w:start w:val="1"/>
      <w:numFmt w:val="bullet"/>
      <w:lvlText w:val="•"/>
      <w:lvlJc w:val="left"/>
      <w:pPr>
        <w:tabs>
          <w:tab w:val="num" w:pos="3600"/>
        </w:tabs>
        <w:ind w:left="3600" w:hanging="360"/>
      </w:pPr>
      <w:rPr>
        <w:rFonts w:ascii="Arial" w:hAnsi="Arial" w:hint="default"/>
      </w:rPr>
    </w:lvl>
    <w:lvl w:ilvl="5" w:tplc="1304EF44" w:tentative="1">
      <w:start w:val="1"/>
      <w:numFmt w:val="bullet"/>
      <w:lvlText w:val="•"/>
      <w:lvlJc w:val="left"/>
      <w:pPr>
        <w:tabs>
          <w:tab w:val="num" w:pos="4320"/>
        </w:tabs>
        <w:ind w:left="4320" w:hanging="360"/>
      </w:pPr>
      <w:rPr>
        <w:rFonts w:ascii="Arial" w:hAnsi="Arial" w:hint="default"/>
      </w:rPr>
    </w:lvl>
    <w:lvl w:ilvl="6" w:tplc="9E3E2818" w:tentative="1">
      <w:start w:val="1"/>
      <w:numFmt w:val="bullet"/>
      <w:lvlText w:val="•"/>
      <w:lvlJc w:val="left"/>
      <w:pPr>
        <w:tabs>
          <w:tab w:val="num" w:pos="5040"/>
        </w:tabs>
        <w:ind w:left="5040" w:hanging="360"/>
      </w:pPr>
      <w:rPr>
        <w:rFonts w:ascii="Arial" w:hAnsi="Arial" w:hint="default"/>
      </w:rPr>
    </w:lvl>
    <w:lvl w:ilvl="7" w:tplc="998C2778" w:tentative="1">
      <w:start w:val="1"/>
      <w:numFmt w:val="bullet"/>
      <w:lvlText w:val="•"/>
      <w:lvlJc w:val="left"/>
      <w:pPr>
        <w:tabs>
          <w:tab w:val="num" w:pos="5760"/>
        </w:tabs>
        <w:ind w:left="5760" w:hanging="360"/>
      </w:pPr>
      <w:rPr>
        <w:rFonts w:ascii="Arial" w:hAnsi="Arial" w:hint="default"/>
      </w:rPr>
    </w:lvl>
    <w:lvl w:ilvl="8" w:tplc="751E6914" w:tentative="1">
      <w:start w:val="1"/>
      <w:numFmt w:val="bullet"/>
      <w:lvlText w:val="•"/>
      <w:lvlJc w:val="left"/>
      <w:pPr>
        <w:tabs>
          <w:tab w:val="num" w:pos="6480"/>
        </w:tabs>
        <w:ind w:left="6480" w:hanging="360"/>
      </w:pPr>
      <w:rPr>
        <w:rFonts w:ascii="Arial" w:hAnsi="Arial" w:hint="default"/>
      </w:rPr>
    </w:lvl>
  </w:abstractNum>
  <w:abstractNum w:abstractNumId="18">
    <w:nsid w:val="3FAC5A82"/>
    <w:multiLevelType w:val="hybridMultilevel"/>
    <w:tmpl w:val="DAD853F4"/>
    <w:lvl w:ilvl="0" w:tplc="22E62A8C">
      <w:start w:val="1"/>
      <w:numFmt w:val="bullet"/>
      <w:lvlText w:val="•"/>
      <w:lvlJc w:val="left"/>
      <w:pPr>
        <w:tabs>
          <w:tab w:val="num" w:pos="720"/>
        </w:tabs>
        <w:ind w:left="720" w:hanging="360"/>
      </w:pPr>
      <w:rPr>
        <w:rFonts w:ascii="Arial" w:hAnsi="Arial" w:hint="default"/>
      </w:rPr>
    </w:lvl>
    <w:lvl w:ilvl="1" w:tplc="A544BC62" w:tentative="1">
      <w:start w:val="1"/>
      <w:numFmt w:val="bullet"/>
      <w:lvlText w:val="•"/>
      <w:lvlJc w:val="left"/>
      <w:pPr>
        <w:tabs>
          <w:tab w:val="num" w:pos="1440"/>
        </w:tabs>
        <w:ind w:left="1440" w:hanging="360"/>
      </w:pPr>
      <w:rPr>
        <w:rFonts w:ascii="Arial" w:hAnsi="Arial" w:hint="default"/>
      </w:rPr>
    </w:lvl>
    <w:lvl w:ilvl="2" w:tplc="78003CC8" w:tentative="1">
      <w:start w:val="1"/>
      <w:numFmt w:val="bullet"/>
      <w:lvlText w:val="•"/>
      <w:lvlJc w:val="left"/>
      <w:pPr>
        <w:tabs>
          <w:tab w:val="num" w:pos="2160"/>
        </w:tabs>
        <w:ind w:left="2160" w:hanging="360"/>
      </w:pPr>
      <w:rPr>
        <w:rFonts w:ascii="Arial" w:hAnsi="Arial" w:hint="default"/>
      </w:rPr>
    </w:lvl>
    <w:lvl w:ilvl="3" w:tplc="2A1AAA0A" w:tentative="1">
      <w:start w:val="1"/>
      <w:numFmt w:val="bullet"/>
      <w:lvlText w:val="•"/>
      <w:lvlJc w:val="left"/>
      <w:pPr>
        <w:tabs>
          <w:tab w:val="num" w:pos="2880"/>
        </w:tabs>
        <w:ind w:left="2880" w:hanging="360"/>
      </w:pPr>
      <w:rPr>
        <w:rFonts w:ascii="Arial" w:hAnsi="Arial" w:hint="default"/>
      </w:rPr>
    </w:lvl>
    <w:lvl w:ilvl="4" w:tplc="CCECF124" w:tentative="1">
      <w:start w:val="1"/>
      <w:numFmt w:val="bullet"/>
      <w:lvlText w:val="•"/>
      <w:lvlJc w:val="left"/>
      <w:pPr>
        <w:tabs>
          <w:tab w:val="num" w:pos="3600"/>
        </w:tabs>
        <w:ind w:left="3600" w:hanging="360"/>
      </w:pPr>
      <w:rPr>
        <w:rFonts w:ascii="Arial" w:hAnsi="Arial" w:hint="default"/>
      </w:rPr>
    </w:lvl>
    <w:lvl w:ilvl="5" w:tplc="92E00A76" w:tentative="1">
      <w:start w:val="1"/>
      <w:numFmt w:val="bullet"/>
      <w:lvlText w:val="•"/>
      <w:lvlJc w:val="left"/>
      <w:pPr>
        <w:tabs>
          <w:tab w:val="num" w:pos="4320"/>
        </w:tabs>
        <w:ind w:left="4320" w:hanging="360"/>
      </w:pPr>
      <w:rPr>
        <w:rFonts w:ascii="Arial" w:hAnsi="Arial" w:hint="default"/>
      </w:rPr>
    </w:lvl>
    <w:lvl w:ilvl="6" w:tplc="B9D80798" w:tentative="1">
      <w:start w:val="1"/>
      <w:numFmt w:val="bullet"/>
      <w:lvlText w:val="•"/>
      <w:lvlJc w:val="left"/>
      <w:pPr>
        <w:tabs>
          <w:tab w:val="num" w:pos="5040"/>
        </w:tabs>
        <w:ind w:left="5040" w:hanging="360"/>
      </w:pPr>
      <w:rPr>
        <w:rFonts w:ascii="Arial" w:hAnsi="Arial" w:hint="default"/>
      </w:rPr>
    </w:lvl>
    <w:lvl w:ilvl="7" w:tplc="CE3665FC" w:tentative="1">
      <w:start w:val="1"/>
      <w:numFmt w:val="bullet"/>
      <w:lvlText w:val="•"/>
      <w:lvlJc w:val="left"/>
      <w:pPr>
        <w:tabs>
          <w:tab w:val="num" w:pos="5760"/>
        </w:tabs>
        <w:ind w:left="5760" w:hanging="360"/>
      </w:pPr>
      <w:rPr>
        <w:rFonts w:ascii="Arial" w:hAnsi="Arial" w:hint="default"/>
      </w:rPr>
    </w:lvl>
    <w:lvl w:ilvl="8" w:tplc="D0781798" w:tentative="1">
      <w:start w:val="1"/>
      <w:numFmt w:val="bullet"/>
      <w:lvlText w:val="•"/>
      <w:lvlJc w:val="left"/>
      <w:pPr>
        <w:tabs>
          <w:tab w:val="num" w:pos="6480"/>
        </w:tabs>
        <w:ind w:left="6480" w:hanging="360"/>
      </w:pPr>
      <w:rPr>
        <w:rFonts w:ascii="Arial" w:hAnsi="Arial" w:hint="default"/>
      </w:rPr>
    </w:lvl>
  </w:abstractNum>
  <w:abstractNum w:abstractNumId="19">
    <w:nsid w:val="40082816"/>
    <w:multiLevelType w:val="multilevel"/>
    <w:tmpl w:val="0E34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7E5ECB"/>
    <w:multiLevelType w:val="multilevel"/>
    <w:tmpl w:val="C9DE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3C589E"/>
    <w:multiLevelType w:val="hybridMultilevel"/>
    <w:tmpl w:val="D74E7F3A"/>
    <w:lvl w:ilvl="0" w:tplc="7590A738">
      <w:start w:val="1"/>
      <w:numFmt w:val="bullet"/>
      <w:lvlText w:val="•"/>
      <w:lvlJc w:val="left"/>
      <w:pPr>
        <w:tabs>
          <w:tab w:val="num" w:pos="720"/>
        </w:tabs>
        <w:ind w:left="720" w:hanging="360"/>
      </w:pPr>
      <w:rPr>
        <w:rFonts w:ascii="Arial" w:hAnsi="Arial" w:hint="default"/>
      </w:rPr>
    </w:lvl>
    <w:lvl w:ilvl="1" w:tplc="8034F3AE" w:tentative="1">
      <w:start w:val="1"/>
      <w:numFmt w:val="bullet"/>
      <w:lvlText w:val="•"/>
      <w:lvlJc w:val="left"/>
      <w:pPr>
        <w:tabs>
          <w:tab w:val="num" w:pos="1440"/>
        </w:tabs>
        <w:ind w:left="1440" w:hanging="360"/>
      </w:pPr>
      <w:rPr>
        <w:rFonts w:ascii="Arial" w:hAnsi="Arial" w:hint="default"/>
      </w:rPr>
    </w:lvl>
    <w:lvl w:ilvl="2" w:tplc="F5BAA438" w:tentative="1">
      <w:start w:val="1"/>
      <w:numFmt w:val="bullet"/>
      <w:lvlText w:val="•"/>
      <w:lvlJc w:val="left"/>
      <w:pPr>
        <w:tabs>
          <w:tab w:val="num" w:pos="2160"/>
        </w:tabs>
        <w:ind w:left="2160" w:hanging="360"/>
      </w:pPr>
      <w:rPr>
        <w:rFonts w:ascii="Arial" w:hAnsi="Arial" w:hint="default"/>
      </w:rPr>
    </w:lvl>
    <w:lvl w:ilvl="3" w:tplc="A41A067C" w:tentative="1">
      <w:start w:val="1"/>
      <w:numFmt w:val="bullet"/>
      <w:lvlText w:val="•"/>
      <w:lvlJc w:val="left"/>
      <w:pPr>
        <w:tabs>
          <w:tab w:val="num" w:pos="2880"/>
        </w:tabs>
        <w:ind w:left="2880" w:hanging="360"/>
      </w:pPr>
      <w:rPr>
        <w:rFonts w:ascii="Arial" w:hAnsi="Arial" w:hint="default"/>
      </w:rPr>
    </w:lvl>
    <w:lvl w:ilvl="4" w:tplc="1930C0E8" w:tentative="1">
      <w:start w:val="1"/>
      <w:numFmt w:val="bullet"/>
      <w:lvlText w:val="•"/>
      <w:lvlJc w:val="left"/>
      <w:pPr>
        <w:tabs>
          <w:tab w:val="num" w:pos="3600"/>
        </w:tabs>
        <w:ind w:left="3600" w:hanging="360"/>
      </w:pPr>
      <w:rPr>
        <w:rFonts w:ascii="Arial" w:hAnsi="Arial" w:hint="default"/>
      </w:rPr>
    </w:lvl>
    <w:lvl w:ilvl="5" w:tplc="F54C2620" w:tentative="1">
      <w:start w:val="1"/>
      <w:numFmt w:val="bullet"/>
      <w:lvlText w:val="•"/>
      <w:lvlJc w:val="left"/>
      <w:pPr>
        <w:tabs>
          <w:tab w:val="num" w:pos="4320"/>
        </w:tabs>
        <w:ind w:left="4320" w:hanging="360"/>
      </w:pPr>
      <w:rPr>
        <w:rFonts w:ascii="Arial" w:hAnsi="Arial" w:hint="default"/>
      </w:rPr>
    </w:lvl>
    <w:lvl w:ilvl="6" w:tplc="0A248330" w:tentative="1">
      <w:start w:val="1"/>
      <w:numFmt w:val="bullet"/>
      <w:lvlText w:val="•"/>
      <w:lvlJc w:val="left"/>
      <w:pPr>
        <w:tabs>
          <w:tab w:val="num" w:pos="5040"/>
        </w:tabs>
        <w:ind w:left="5040" w:hanging="360"/>
      </w:pPr>
      <w:rPr>
        <w:rFonts w:ascii="Arial" w:hAnsi="Arial" w:hint="default"/>
      </w:rPr>
    </w:lvl>
    <w:lvl w:ilvl="7" w:tplc="600ADAD0" w:tentative="1">
      <w:start w:val="1"/>
      <w:numFmt w:val="bullet"/>
      <w:lvlText w:val="•"/>
      <w:lvlJc w:val="left"/>
      <w:pPr>
        <w:tabs>
          <w:tab w:val="num" w:pos="5760"/>
        </w:tabs>
        <w:ind w:left="5760" w:hanging="360"/>
      </w:pPr>
      <w:rPr>
        <w:rFonts w:ascii="Arial" w:hAnsi="Arial" w:hint="default"/>
      </w:rPr>
    </w:lvl>
    <w:lvl w:ilvl="8" w:tplc="D7BAB38E" w:tentative="1">
      <w:start w:val="1"/>
      <w:numFmt w:val="bullet"/>
      <w:lvlText w:val="•"/>
      <w:lvlJc w:val="left"/>
      <w:pPr>
        <w:tabs>
          <w:tab w:val="num" w:pos="6480"/>
        </w:tabs>
        <w:ind w:left="6480" w:hanging="360"/>
      </w:pPr>
      <w:rPr>
        <w:rFonts w:ascii="Arial" w:hAnsi="Arial" w:hint="default"/>
      </w:rPr>
    </w:lvl>
  </w:abstractNum>
  <w:abstractNum w:abstractNumId="22">
    <w:nsid w:val="45FB0293"/>
    <w:multiLevelType w:val="hybridMultilevel"/>
    <w:tmpl w:val="06728B18"/>
    <w:lvl w:ilvl="0" w:tplc="A2229026">
      <w:start w:val="1"/>
      <w:numFmt w:val="bullet"/>
      <w:lvlText w:val="•"/>
      <w:lvlJc w:val="left"/>
      <w:pPr>
        <w:tabs>
          <w:tab w:val="num" w:pos="720"/>
        </w:tabs>
        <w:ind w:left="720" w:hanging="360"/>
      </w:pPr>
      <w:rPr>
        <w:rFonts w:ascii="Arial" w:hAnsi="Arial" w:hint="default"/>
      </w:rPr>
    </w:lvl>
    <w:lvl w:ilvl="1" w:tplc="6BF6304C" w:tentative="1">
      <w:start w:val="1"/>
      <w:numFmt w:val="bullet"/>
      <w:lvlText w:val="•"/>
      <w:lvlJc w:val="left"/>
      <w:pPr>
        <w:tabs>
          <w:tab w:val="num" w:pos="1440"/>
        </w:tabs>
        <w:ind w:left="1440" w:hanging="360"/>
      </w:pPr>
      <w:rPr>
        <w:rFonts w:ascii="Arial" w:hAnsi="Arial" w:hint="default"/>
      </w:rPr>
    </w:lvl>
    <w:lvl w:ilvl="2" w:tplc="59822FD2" w:tentative="1">
      <w:start w:val="1"/>
      <w:numFmt w:val="bullet"/>
      <w:lvlText w:val="•"/>
      <w:lvlJc w:val="left"/>
      <w:pPr>
        <w:tabs>
          <w:tab w:val="num" w:pos="2160"/>
        </w:tabs>
        <w:ind w:left="2160" w:hanging="360"/>
      </w:pPr>
      <w:rPr>
        <w:rFonts w:ascii="Arial" w:hAnsi="Arial" w:hint="default"/>
      </w:rPr>
    </w:lvl>
    <w:lvl w:ilvl="3" w:tplc="D3AAC55E" w:tentative="1">
      <w:start w:val="1"/>
      <w:numFmt w:val="bullet"/>
      <w:lvlText w:val="•"/>
      <w:lvlJc w:val="left"/>
      <w:pPr>
        <w:tabs>
          <w:tab w:val="num" w:pos="2880"/>
        </w:tabs>
        <w:ind w:left="2880" w:hanging="360"/>
      </w:pPr>
      <w:rPr>
        <w:rFonts w:ascii="Arial" w:hAnsi="Arial" w:hint="default"/>
      </w:rPr>
    </w:lvl>
    <w:lvl w:ilvl="4" w:tplc="5BBCD62E" w:tentative="1">
      <w:start w:val="1"/>
      <w:numFmt w:val="bullet"/>
      <w:lvlText w:val="•"/>
      <w:lvlJc w:val="left"/>
      <w:pPr>
        <w:tabs>
          <w:tab w:val="num" w:pos="3600"/>
        </w:tabs>
        <w:ind w:left="3600" w:hanging="360"/>
      </w:pPr>
      <w:rPr>
        <w:rFonts w:ascii="Arial" w:hAnsi="Arial" w:hint="default"/>
      </w:rPr>
    </w:lvl>
    <w:lvl w:ilvl="5" w:tplc="1A86D36A" w:tentative="1">
      <w:start w:val="1"/>
      <w:numFmt w:val="bullet"/>
      <w:lvlText w:val="•"/>
      <w:lvlJc w:val="left"/>
      <w:pPr>
        <w:tabs>
          <w:tab w:val="num" w:pos="4320"/>
        </w:tabs>
        <w:ind w:left="4320" w:hanging="360"/>
      </w:pPr>
      <w:rPr>
        <w:rFonts w:ascii="Arial" w:hAnsi="Arial" w:hint="default"/>
      </w:rPr>
    </w:lvl>
    <w:lvl w:ilvl="6" w:tplc="0352DA7C" w:tentative="1">
      <w:start w:val="1"/>
      <w:numFmt w:val="bullet"/>
      <w:lvlText w:val="•"/>
      <w:lvlJc w:val="left"/>
      <w:pPr>
        <w:tabs>
          <w:tab w:val="num" w:pos="5040"/>
        </w:tabs>
        <w:ind w:left="5040" w:hanging="360"/>
      </w:pPr>
      <w:rPr>
        <w:rFonts w:ascii="Arial" w:hAnsi="Arial" w:hint="default"/>
      </w:rPr>
    </w:lvl>
    <w:lvl w:ilvl="7" w:tplc="716E2D30" w:tentative="1">
      <w:start w:val="1"/>
      <w:numFmt w:val="bullet"/>
      <w:lvlText w:val="•"/>
      <w:lvlJc w:val="left"/>
      <w:pPr>
        <w:tabs>
          <w:tab w:val="num" w:pos="5760"/>
        </w:tabs>
        <w:ind w:left="5760" w:hanging="360"/>
      </w:pPr>
      <w:rPr>
        <w:rFonts w:ascii="Arial" w:hAnsi="Arial" w:hint="default"/>
      </w:rPr>
    </w:lvl>
    <w:lvl w:ilvl="8" w:tplc="0114CE46" w:tentative="1">
      <w:start w:val="1"/>
      <w:numFmt w:val="bullet"/>
      <w:lvlText w:val="•"/>
      <w:lvlJc w:val="left"/>
      <w:pPr>
        <w:tabs>
          <w:tab w:val="num" w:pos="6480"/>
        </w:tabs>
        <w:ind w:left="6480" w:hanging="360"/>
      </w:pPr>
      <w:rPr>
        <w:rFonts w:ascii="Arial" w:hAnsi="Arial" w:hint="default"/>
      </w:rPr>
    </w:lvl>
  </w:abstractNum>
  <w:abstractNum w:abstractNumId="23">
    <w:nsid w:val="49447EB8"/>
    <w:multiLevelType w:val="hybridMultilevel"/>
    <w:tmpl w:val="4DE8125C"/>
    <w:lvl w:ilvl="0" w:tplc="AAA02F5A">
      <w:start w:val="1"/>
      <w:numFmt w:val="bullet"/>
      <w:lvlText w:val="•"/>
      <w:lvlJc w:val="left"/>
      <w:pPr>
        <w:tabs>
          <w:tab w:val="num" w:pos="720"/>
        </w:tabs>
        <w:ind w:left="720" w:hanging="360"/>
      </w:pPr>
      <w:rPr>
        <w:rFonts w:ascii="Arial" w:hAnsi="Arial" w:hint="default"/>
      </w:rPr>
    </w:lvl>
    <w:lvl w:ilvl="1" w:tplc="DE642E84" w:tentative="1">
      <w:start w:val="1"/>
      <w:numFmt w:val="bullet"/>
      <w:lvlText w:val="•"/>
      <w:lvlJc w:val="left"/>
      <w:pPr>
        <w:tabs>
          <w:tab w:val="num" w:pos="1440"/>
        </w:tabs>
        <w:ind w:left="1440" w:hanging="360"/>
      </w:pPr>
      <w:rPr>
        <w:rFonts w:ascii="Arial" w:hAnsi="Arial" w:hint="default"/>
      </w:rPr>
    </w:lvl>
    <w:lvl w:ilvl="2" w:tplc="09D23B9C" w:tentative="1">
      <w:start w:val="1"/>
      <w:numFmt w:val="bullet"/>
      <w:lvlText w:val="•"/>
      <w:lvlJc w:val="left"/>
      <w:pPr>
        <w:tabs>
          <w:tab w:val="num" w:pos="2160"/>
        </w:tabs>
        <w:ind w:left="2160" w:hanging="360"/>
      </w:pPr>
      <w:rPr>
        <w:rFonts w:ascii="Arial" w:hAnsi="Arial" w:hint="default"/>
      </w:rPr>
    </w:lvl>
    <w:lvl w:ilvl="3" w:tplc="2D06AF22" w:tentative="1">
      <w:start w:val="1"/>
      <w:numFmt w:val="bullet"/>
      <w:lvlText w:val="•"/>
      <w:lvlJc w:val="left"/>
      <w:pPr>
        <w:tabs>
          <w:tab w:val="num" w:pos="2880"/>
        </w:tabs>
        <w:ind w:left="2880" w:hanging="360"/>
      </w:pPr>
      <w:rPr>
        <w:rFonts w:ascii="Arial" w:hAnsi="Arial" w:hint="default"/>
      </w:rPr>
    </w:lvl>
    <w:lvl w:ilvl="4" w:tplc="3A843592" w:tentative="1">
      <w:start w:val="1"/>
      <w:numFmt w:val="bullet"/>
      <w:lvlText w:val="•"/>
      <w:lvlJc w:val="left"/>
      <w:pPr>
        <w:tabs>
          <w:tab w:val="num" w:pos="3600"/>
        </w:tabs>
        <w:ind w:left="3600" w:hanging="360"/>
      </w:pPr>
      <w:rPr>
        <w:rFonts w:ascii="Arial" w:hAnsi="Arial" w:hint="default"/>
      </w:rPr>
    </w:lvl>
    <w:lvl w:ilvl="5" w:tplc="788891AC" w:tentative="1">
      <w:start w:val="1"/>
      <w:numFmt w:val="bullet"/>
      <w:lvlText w:val="•"/>
      <w:lvlJc w:val="left"/>
      <w:pPr>
        <w:tabs>
          <w:tab w:val="num" w:pos="4320"/>
        </w:tabs>
        <w:ind w:left="4320" w:hanging="360"/>
      </w:pPr>
      <w:rPr>
        <w:rFonts w:ascii="Arial" w:hAnsi="Arial" w:hint="default"/>
      </w:rPr>
    </w:lvl>
    <w:lvl w:ilvl="6" w:tplc="03F41CF0" w:tentative="1">
      <w:start w:val="1"/>
      <w:numFmt w:val="bullet"/>
      <w:lvlText w:val="•"/>
      <w:lvlJc w:val="left"/>
      <w:pPr>
        <w:tabs>
          <w:tab w:val="num" w:pos="5040"/>
        </w:tabs>
        <w:ind w:left="5040" w:hanging="360"/>
      </w:pPr>
      <w:rPr>
        <w:rFonts w:ascii="Arial" w:hAnsi="Arial" w:hint="default"/>
      </w:rPr>
    </w:lvl>
    <w:lvl w:ilvl="7" w:tplc="ADEE1A0C" w:tentative="1">
      <w:start w:val="1"/>
      <w:numFmt w:val="bullet"/>
      <w:lvlText w:val="•"/>
      <w:lvlJc w:val="left"/>
      <w:pPr>
        <w:tabs>
          <w:tab w:val="num" w:pos="5760"/>
        </w:tabs>
        <w:ind w:left="5760" w:hanging="360"/>
      </w:pPr>
      <w:rPr>
        <w:rFonts w:ascii="Arial" w:hAnsi="Arial" w:hint="default"/>
      </w:rPr>
    </w:lvl>
    <w:lvl w:ilvl="8" w:tplc="8F3A4AD4" w:tentative="1">
      <w:start w:val="1"/>
      <w:numFmt w:val="bullet"/>
      <w:lvlText w:val="•"/>
      <w:lvlJc w:val="left"/>
      <w:pPr>
        <w:tabs>
          <w:tab w:val="num" w:pos="6480"/>
        </w:tabs>
        <w:ind w:left="6480" w:hanging="360"/>
      </w:pPr>
      <w:rPr>
        <w:rFonts w:ascii="Arial" w:hAnsi="Arial" w:hint="default"/>
      </w:rPr>
    </w:lvl>
  </w:abstractNum>
  <w:abstractNum w:abstractNumId="24">
    <w:nsid w:val="4F9D0459"/>
    <w:multiLevelType w:val="hybridMultilevel"/>
    <w:tmpl w:val="EBA249BE"/>
    <w:lvl w:ilvl="0" w:tplc="5156B9AC">
      <w:start w:val="1"/>
      <w:numFmt w:val="bullet"/>
      <w:lvlText w:val="•"/>
      <w:lvlJc w:val="left"/>
      <w:pPr>
        <w:tabs>
          <w:tab w:val="num" w:pos="720"/>
        </w:tabs>
        <w:ind w:left="720" w:hanging="360"/>
      </w:pPr>
      <w:rPr>
        <w:rFonts w:ascii="Arial" w:hAnsi="Arial" w:hint="default"/>
      </w:rPr>
    </w:lvl>
    <w:lvl w:ilvl="1" w:tplc="7B5CEB0C" w:tentative="1">
      <w:start w:val="1"/>
      <w:numFmt w:val="bullet"/>
      <w:lvlText w:val="•"/>
      <w:lvlJc w:val="left"/>
      <w:pPr>
        <w:tabs>
          <w:tab w:val="num" w:pos="1440"/>
        </w:tabs>
        <w:ind w:left="1440" w:hanging="360"/>
      </w:pPr>
      <w:rPr>
        <w:rFonts w:ascii="Arial" w:hAnsi="Arial" w:hint="default"/>
      </w:rPr>
    </w:lvl>
    <w:lvl w:ilvl="2" w:tplc="CEF89538" w:tentative="1">
      <w:start w:val="1"/>
      <w:numFmt w:val="bullet"/>
      <w:lvlText w:val="•"/>
      <w:lvlJc w:val="left"/>
      <w:pPr>
        <w:tabs>
          <w:tab w:val="num" w:pos="2160"/>
        </w:tabs>
        <w:ind w:left="2160" w:hanging="360"/>
      </w:pPr>
      <w:rPr>
        <w:rFonts w:ascii="Arial" w:hAnsi="Arial" w:hint="default"/>
      </w:rPr>
    </w:lvl>
    <w:lvl w:ilvl="3" w:tplc="F11418B2" w:tentative="1">
      <w:start w:val="1"/>
      <w:numFmt w:val="bullet"/>
      <w:lvlText w:val="•"/>
      <w:lvlJc w:val="left"/>
      <w:pPr>
        <w:tabs>
          <w:tab w:val="num" w:pos="2880"/>
        </w:tabs>
        <w:ind w:left="2880" w:hanging="360"/>
      </w:pPr>
      <w:rPr>
        <w:rFonts w:ascii="Arial" w:hAnsi="Arial" w:hint="default"/>
      </w:rPr>
    </w:lvl>
    <w:lvl w:ilvl="4" w:tplc="B4B06F8A" w:tentative="1">
      <w:start w:val="1"/>
      <w:numFmt w:val="bullet"/>
      <w:lvlText w:val="•"/>
      <w:lvlJc w:val="left"/>
      <w:pPr>
        <w:tabs>
          <w:tab w:val="num" w:pos="3600"/>
        </w:tabs>
        <w:ind w:left="3600" w:hanging="360"/>
      </w:pPr>
      <w:rPr>
        <w:rFonts w:ascii="Arial" w:hAnsi="Arial" w:hint="default"/>
      </w:rPr>
    </w:lvl>
    <w:lvl w:ilvl="5" w:tplc="A01CE12E" w:tentative="1">
      <w:start w:val="1"/>
      <w:numFmt w:val="bullet"/>
      <w:lvlText w:val="•"/>
      <w:lvlJc w:val="left"/>
      <w:pPr>
        <w:tabs>
          <w:tab w:val="num" w:pos="4320"/>
        </w:tabs>
        <w:ind w:left="4320" w:hanging="360"/>
      </w:pPr>
      <w:rPr>
        <w:rFonts w:ascii="Arial" w:hAnsi="Arial" w:hint="default"/>
      </w:rPr>
    </w:lvl>
    <w:lvl w:ilvl="6" w:tplc="65DC3C48" w:tentative="1">
      <w:start w:val="1"/>
      <w:numFmt w:val="bullet"/>
      <w:lvlText w:val="•"/>
      <w:lvlJc w:val="left"/>
      <w:pPr>
        <w:tabs>
          <w:tab w:val="num" w:pos="5040"/>
        </w:tabs>
        <w:ind w:left="5040" w:hanging="360"/>
      </w:pPr>
      <w:rPr>
        <w:rFonts w:ascii="Arial" w:hAnsi="Arial" w:hint="default"/>
      </w:rPr>
    </w:lvl>
    <w:lvl w:ilvl="7" w:tplc="29BA252E" w:tentative="1">
      <w:start w:val="1"/>
      <w:numFmt w:val="bullet"/>
      <w:lvlText w:val="•"/>
      <w:lvlJc w:val="left"/>
      <w:pPr>
        <w:tabs>
          <w:tab w:val="num" w:pos="5760"/>
        </w:tabs>
        <w:ind w:left="5760" w:hanging="360"/>
      </w:pPr>
      <w:rPr>
        <w:rFonts w:ascii="Arial" w:hAnsi="Arial" w:hint="default"/>
      </w:rPr>
    </w:lvl>
    <w:lvl w:ilvl="8" w:tplc="C352B4C2" w:tentative="1">
      <w:start w:val="1"/>
      <w:numFmt w:val="bullet"/>
      <w:lvlText w:val="•"/>
      <w:lvlJc w:val="left"/>
      <w:pPr>
        <w:tabs>
          <w:tab w:val="num" w:pos="6480"/>
        </w:tabs>
        <w:ind w:left="6480" w:hanging="360"/>
      </w:pPr>
      <w:rPr>
        <w:rFonts w:ascii="Arial" w:hAnsi="Arial" w:hint="default"/>
      </w:rPr>
    </w:lvl>
  </w:abstractNum>
  <w:abstractNum w:abstractNumId="25">
    <w:nsid w:val="51696167"/>
    <w:multiLevelType w:val="hybridMultilevel"/>
    <w:tmpl w:val="BBF41F1E"/>
    <w:lvl w:ilvl="0" w:tplc="0764FEF6">
      <w:start w:val="2"/>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6">
    <w:nsid w:val="53814E3D"/>
    <w:multiLevelType w:val="multilevel"/>
    <w:tmpl w:val="6688E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BB0D77"/>
    <w:multiLevelType w:val="hybridMultilevel"/>
    <w:tmpl w:val="64F4474C"/>
    <w:lvl w:ilvl="0" w:tplc="C408DF88">
      <w:start w:val="1"/>
      <w:numFmt w:val="bullet"/>
      <w:lvlText w:val="•"/>
      <w:lvlJc w:val="left"/>
      <w:pPr>
        <w:tabs>
          <w:tab w:val="num" w:pos="720"/>
        </w:tabs>
        <w:ind w:left="720" w:hanging="360"/>
      </w:pPr>
      <w:rPr>
        <w:rFonts w:ascii="Arial" w:hAnsi="Arial" w:hint="default"/>
      </w:rPr>
    </w:lvl>
    <w:lvl w:ilvl="1" w:tplc="16FACE6A" w:tentative="1">
      <w:start w:val="1"/>
      <w:numFmt w:val="bullet"/>
      <w:lvlText w:val="•"/>
      <w:lvlJc w:val="left"/>
      <w:pPr>
        <w:tabs>
          <w:tab w:val="num" w:pos="1440"/>
        </w:tabs>
        <w:ind w:left="1440" w:hanging="360"/>
      </w:pPr>
      <w:rPr>
        <w:rFonts w:ascii="Arial" w:hAnsi="Arial" w:hint="default"/>
      </w:rPr>
    </w:lvl>
    <w:lvl w:ilvl="2" w:tplc="58AC439E" w:tentative="1">
      <w:start w:val="1"/>
      <w:numFmt w:val="bullet"/>
      <w:lvlText w:val="•"/>
      <w:lvlJc w:val="left"/>
      <w:pPr>
        <w:tabs>
          <w:tab w:val="num" w:pos="2160"/>
        </w:tabs>
        <w:ind w:left="2160" w:hanging="360"/>
      </w:pPr>
      <w:rPr>
        <w:rFonts w:ascii="Arial" w:hAnsi="Arial" w:hint="default"/>
      </w:rPr>
    </w:lvl>
    <w:lvl w:ilvl="3" w:tplc="552A8FF4" w:tentative="1">
      <w:start w:val="1"/>
      <w:numFmt w:val="bullet"/>
      <w:lvlText w:val="•"/>
      <w:lvlJc w:val="left"/>
      <w:pPr>
        <w:tabs>
          <w:tab w:val="num" w:pos="2880"/>
        </w:tabs>
        <w:ind w:left="2880" w:hanging="360"/>
      </w:pPr>
      <w:rPr>
        <w:rFonts w:ascii="Arial" w:hAnsi="Arial" w:hint="default"/>
      </w:rPr>
    </w:lvl>
    <w:lvl w:ilvl="4" w:tplc="11368CDC" w:tentative="1">
      <w:start w:val="1"/>
      <w:numFmt w:val="bullet"/>
      <w:lvlText w:val="•"/>
      <w:lvlJc w:val="left"/>
      <w:pPr>
        <w:tabs>
          <w:tab w:val="num" w:pos="3600"/>
        </w:tabs>
        <w:ind w:left="3600" w:hanging="360"/>
      </w:pPr>
      <w:rPr>
        <w:rFonts w:ascii="Arial" w:hAnsi="Arial" w:hint="default"/>
      </w:rPr>
    </w:lvl>
    <w:lvl w:ilvl="5" w:tplc="5D588D3A" w:tentative="1">
      <w:start w:val="1"/>
      <w:numFmt w:val="bullet"/>
      <w:lvlText w:val="•"/>
      <w:lvlJc w:val="left"/>
      <w:pPr>
        <w:tabs>
          <w:tab w:val="num" w:pos="4320"/>
        </w:tabs>
        <w:ind w:left="4320" w:hanging="360"/>
      </w:pPr>
      <w:rPr>
        <w:rFonts w:ascii="Arial" w:hAnsi="Arial" w:hint="default"/>
      </w:rPr>
    </w:lvl>
    <w:lvl w:ilvl="6" w:tplc="507ACE24" w:tentative="1">
      <w:start w:val="1"/>
      <w:numFmt w:val="bullet"/>
      <w:lvlText w:val="•"/>
      <w:lvlJc w:val="left"/>
      <w:pPr>
        <w:tabs>
          <w:tab w:val="num" w:pos="5040"/>
        </w:tabs>
        <w:ind w:left="5040" w:hanging="360"/>
      </w:pPr>
      <w:rPr>
        <w:rFonts w:ascii="Arial" w:hAnsi="Arial" w:hint="default"/>
      </w:rPr>
    </w:lvl>
    <w:lvl w:ilvl="7" w:tplc="BC00F23E" w:tentative="1">
      <w:start w:val="1"/>
      <w:numFmt w:val="bullet"/>
      <w:lvlText w:val="•"/>
      <w:lvlJc w:val="left"/>
      <w:pPr>
        <w:tabs>
          <w:tab w:val="num" w:pos="5760"/>
        </w:tabs>
        <w:ind w:left="5760" w:hanging="360"/>
      </w:pPr>
      <w:rPr>
        <w:rFonts w:ascii="Arial" w:hAnsi="Arial" w:hint="default"/>
      </w:rPr>
    </w:lvl>
    <w:lvl w:ilvl="8" w:tplc="E5FA496A" w:tentative="1">
      <w:start w:val="1"/>
      <w:numFmt w:val="bullet"/>
      <w:lvlText w:val="•"/>
      <w:lvlJc w:val="left"/>
      <w:pPr>
        <w:tabs>
          <w:tab w:val="num" w:pos="6480"/>
        </w:tabs>
        <w:ind w:left="6480" w:hanging="360"/>
      </w:pPr>
      <w:rPr>
        <w:rFonts w:ascii="Arial" w:hAnsi="Arial" w:hint="default"/>
      </w:rPr>
    </w:lvl>
  </w:abstractNum>
  <w:abstractNum w:abstractNumId="28">
    <w:nsid w:val="635F7EA9"/>
    <w:multiLevelType w:val="hybridMultilevel"/>
    <w:tmpl w:val="EF088BC8"/>
    <w:lvl w:ilvl="0" w:tplc="0C0A4012">
      <w:start w:val="1"/>
      <w:numFmt w:val="bullet"/>
      <w:lvlText w:val="•"/>
      <w:lvlJc w:val="left"/>
      <w:pPr>
        <w:tabs>
          <w:tab w:val="num" w:pos="720"/>
        </w:tabs>
        <w:ind w:left="720" w:hanging="360"/>
      </w:pPr>
      <w:rPr>
        <w:rFonts w:ascii="Arial" w:hAnsi="Arial" w:hint="default"/>
      </w:rPr>
    </w:lvl>
    <w:lvl w:ilvl="1" w:tplc="760AFCB6" w:tentative="1">
      <w:start w:val="1"/>
      <w:numFmt w:val="bullet"/>
      <w:lvlText w:val="•"/>
      <w:lvlJc w:val="left"/>
      <w:pPr>
        <w:tabs>
          <w:tab w:val="num" w:pos="1440"/>
        </w:tabs>
        <w:ind w:left="1440" w:hanging="360"/>
      </w:pPr>
      <w:rPr>
        <w:rFonts w:ascii="Arial" w:hAnsi="Arial" w:hint="default"/>
      </w:rPr>
    </w:lvl>
    <w:lvl w:ilvl="2" w:tplc="6D26E232" w:tentative="1">
      <w:start w:val="1"/>
      <w:numFmt w:val="bullet"/>
      <w:lvlText w:val="•"/>
      <w:lvlJc w:val="left"/>
      <w:pPr>
        <w:tabs>
          <w:tab w:val="num" w:pos="2160"/>
        </w:tabs>
        <w:ind w:left="2160" w:hanging="360"/>
      </w:pPr>
      <w:rPr>
        <w:rFonts w:ascii="Arial" w:hAnsi="Arial" w:hint="default"/>
      </w:rPr>
    </w:lvl>
    <w:lvl w:ilvl="3" w:tplc="447CC2F0" w:tentative="1">
      <w:start w:val="1"/>
      <w:numFmt w:val="bullet"/>
      <w:lvlText w:val="•"/>
      <w:lvlJc w:val="left"/>
      <w:pPr>
        <w:tabs>
          <w:tab w:val="num" w:pos="2880"/>
        </w:tabs>
        <w:ind w:left="2880" w:hanging="360"/>
      </w:pPr>
      <w:rPr>
        <w:rFonts w:ascii="Arial" w:hAnsi="Arial" w:hint="default"/>
      </w:rPr>
    </w:lvl>
    <w:lvl w:ilvl="4" w:tplc="29D663AC" w:tentative="1">
      <w:start w:val="1"/>
      <w:numFmt w:val="bullet"/>
      <w:lvlText w:val="•"/>
      <w:lvlJc w:val="left"/>
      <w:pPr>
        <w:tabs>
          <w:tab w:val="num" w:pos="3600"/>
        </w:tabs>
        <w:ind w:left="3600" w:hanging="360"/>
      </w:pPr>
      <w:rPr>
        <w:rFonts w:ascii="Arial" w:hAnsi="Arial" w:hint="default"/>
      </w:rPr>
    </w:lvl>
    <w:lvl w:ilvl="5" w:tplc="49B64584" w:tentative="1">
      <w:start w:val="1"/>
      <w:numFmt w:val="bullet"/>
      <w:lvlText w:val="•"/>
      <w:lvlJc w:val="left"/>
      <w:pPr>
        <w:tabs>
          <w:tab w:val="num" w:pos="4320"/>
        </w:tabs>
        <w:ind w:left="4320" w:hanging="360"/>
      </w:pPr>
      <w:rPr>
        <w:rFonts w:ascii="Arial" w:hAnsi="Arial" w:hint="default"/>
      </w:rPr>
    </w:lvl>
    <w:lvl w:ilvl="6" w:tplc="3B7A3742" w:tentative="1">
      <w:start w:val="1"/>
      <w:numFmt w:val="bullet"/>
      <w:lvlText w:val="•"/>
      <w:lvlJc w:val="left"/>
      <w:pPr>
        <w:tabs>
          <w:tab w:val="num" w:pos="5040"/>
        </w:tabs>
        <w:ind w:left="5040" w:hanging="360"/>
      </w:pPr>
      <w:rPr>
        <w:rFonts w:ascii="Arial" w:hAnsi="Arial" w:hint="default"/>
      </w:rPr>
    </w:lvl>
    <w:lvl w:ilvl="7" w:tplc="409C23A0" w:tentative="1">
      <w:start w:val="1"/>
      <w:numFmt w:val="bullet"/>
      <w:lvlText w:val="•"/>
      <w:lvlJc w:val="left"/>
      <w:pPr>
        <w:tabs>
          <w:tab w:val="num" w:pos="5760"/>
        </w:tabs>
        <w:ind w:left="5760" w:hanging="360"/>
      </w:pPr>
      <w:rPr>
        <w:rFonts w:ascii="Arial" w:hAnsi="Arial" w:hint="default"/>
      </w:rPr>
    </w:lvl>
    <w:lvl w:ilvl="8" w:tplc="34F29770" w:tentative="1">
      <w:start w:val="1"/>
      <w:numFmt w:val="bullet"/>
      <w:lvlText w:val="•"/>
      <w:lvlJc w:val="left"/>
      <w:pPr>
        <w:tabs>
          <w:tab w:val="num" w:pos="6480"/>
        </w:tabs>
        <w:ind w:left="6480" w:hanging="360"/>
      </w:pPr>
      <w:rPr>
        <w:rFonts w:ascii="Arial" w:hAnsi="Arial" w:hint="default"/>
      </w:rPr>
    </w:lvl>
  </w:abstractNum>
  <w:abstractNum w:abstractNumId="29">
    <w:nsid w:val="730B32B7"/>
    <w:multiLevelType w:val="multilevel"/>
    <w:tmpl w:val="8DD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540CD8"/>
    <w:multiLevelType w:val="hybridMultilevel"/>
    <w:tmpl w:val="F65A82AC"/>
    <w:lvl w:ilvl="0" w:tplc="A64C63CE">
      <w:start w:val="1"/>
      <w:numFmt w:val="bullet"/>
      <w:lvlText w:val="•"/>
      <w:lvlJc w:val="left"/>
      <w:pPr>
        <w:tabs>
          <w:tab w:val="num" w:pos="720"/>
        </w:tabs>
        <w:ind w:left="720" w:hanging="360"/>
      </w:pPr>
      <w:rPr>
        <w:rFonts w:ascii="Arial" w:hAnsi="Arial" w:hint="default"/>
      </w:rPr>
    </w:lvl>
    <w:lvl w:ilvl="1" w:tplc="70C232E6" w:tentative="1">
      <w:start w:val="1"/>
      <w:numFmt w:val="bullet"/>
      <w:lvlText w:val="•"/>
      <w:lvlJc w:val="left"/>
      <w:pPr>
        <w:tabs>
          <w:tab w:val="num" w:pos="1440"/>
        </w:tabs>
        <w:ind w:left="1440" w:hanging="360"/>
      </w:pPr>
      <w:rPr>
        <w:rFonts w:ascii="Arial" w:hAnsi="Arial" w:hint="default"/>
      </w:rPr>
    </w:lvl>
    <w:lvl w:ilvl="2" w:tplc="044088AA" w:tentative="1">
      <w:start w:val="1"/>
      <w:numFmt w:val="bullet"/>
      <w:lvlText w:val="•"/>
      <w:lvlJc w:val="left"/>
      <w:pPr>
        <w:tabs>
          <w:tab w:val="num" w:pos="2160"/>
        </w:tabs>
        <w:ind w:left="2160" w:hanging="360"/>
      </w:pPr>
      <w:rPr>
        <w:rFonts w:ascii="Arial" w:hAnsi="Arial" w:hint="default"/>
      </w:rPr>
    </w:lvl>
    <w:lvl w:ilvl="3" w:tplc="66AC370E" w:tentative="1">
      <w:start w:val="1"/>
      <w:numFmt w:val="bullet"/>
      <w:lvlText w:val="•"/>
      <w:lvlJc w:val="left"/>
      <w:pPr>
        <w:tabs>
          <w:tab w:val="num" w:pos="2880"/>
        </w:tabs>
        <w:ind w:left="2880" w:hanging="360"/>
      </w:pPr>
      <w:rPr>
        <w:rFonts w:ascii="Arial" w:hAnsi="Arial" w:hint="default"/>
      </w:rPr>
    </w:lvl>
    <w:lvl w:ilvl="4" w:tplc="791A6C00" w:tentative="1">
      <w:start w:val="1"/>
      <w:numFmt w:val="bullet"/>
      <w:lvlText w:val="•"/>
      <w:lvlJc w:val="left"/>
      <w:pPr>
        <w:tabs>
          <w:tab w:val="num" w:pos="3600"/>
        </w:tabs>
        <w:ind w:left="3600" w:hanging="360"/>
      </w:pPr>
      <w:rPr>
        <w:rFonts w:ascii="Arial" w:hAnsi="Arial" w:hint="default"/>
      </w:rPr>
    </w:lvl>
    <w:lvl w:ilvl="5" w:tplc="9E7EC014" w:tentative="1">
      <w:start w:val="1"/>
      <w:numFmt w:val="bullet"/>
      <w:lvlText w:val="•"/>
      <w:lvlJc w:val="left"/>
      <w:pPr>
        <w:tabs>
          <w:tab w:val="num" w:pos="4320"/>
        </w:tabs>
        <w:ind w:left="4320" w:hanging="360"/>
      </w:pPr>
      <w:rPr>
        <w:rFonts w:ascii="Arial" w:hAnsi="Arial" w:hint="default"/>
      </w:rPr>
    </w:lvl>
    <w:lvl w:ilvl="6" w:tplc="603E9084" w:tentative="1">
      <w:start w:val="1"/>
      <w:numFmt w:val="bullet"/>
      <w:lvlText w:val="•"/>
      <w:lvlJc w:val="left"/>
      <w:pPr>
        <w:tabs>
          <w:tab w:val="num" w:pos="5040"/>
        </w:tabs>
        <w:ind w:left="5040" w:hanging="360"/>
      </w:pPr>
      <w:rPr>
        <w:rFonts w:ascii="Arial" w:hAnsi="Arial" w:hint="default"/>
      </w:rPr>
    </w:lvl>
    <w:lvl w:ilvl="7" w:tplc="9E3003EC" w:tentative="1">
      <w:start w:val="1"/>
      <w:numFmt w:val="bullet"/>
      <w:lvlText w:val="•"/>
      <w:lvlJc w:val="left"/>
      <w:pPr>
        <w:tabs>
          <w:tab w:val="num" w:pos="5760"/>
        </w:tabs>
        <w:ind w:left="5760" w:hanging="360"/>
      </w:pPr>
      <w:rPr>
        <w:rFonts w:ascii="Arial" w:hAnsi="Arial" w:hint="default"/>
      </w:rPr>
    </w:lvl>
    <w:lvl w:ilvl="8" w:tplc="E2DE1716" w:tentative="1">
      <w:start w:val="1"/>
      <w:numFmt w:val="bullet"/>
      <w:lvlText w:val="•"/>
      <w:lvlJc w:val="left"/>
      <w:pPr>
        <w:tabs>
          <w:tab w:val="num" w:pos="6480"/>
        </w:tabs>
        <w:ind w:left="6480" w:hanging="360"/>
      </w:pPr>
      <w:rPr>
        <w:rFonts w:ascii="Arial" w:hAnsi="Arial" w:hint="default"/>
      </w:rPr>
    </w:lvl>
  </w:abstractNum>
  <w:abstractNum w:abstractNumId="31">
    <w:nsid w:val="74D73CA7"/>
    <w:multiLevelType w:val="hybridMultilevel"/>
    <w:tmpl w:val="3A285DA0"/>
    <w:lvl w:ilvl="0" w:tplc="296EE78C">
      <w:start w:val="1"/>
      <w:numFmt w:val="bullet"/>
      <w:lvlText w:val="•"/>
      <w:lvlJc w:val="left"/>
      <w:pPr>
        <w:tabs>
          <w:tab w:val="num" w:pos="720"/>
        </w:tabs>
        <w:ind w:left="720" w:hanging="360"/>
      </w:pPr>
      <w:rPr>
        <w:rFonts w:ascii="Arial" w:hAnsi="Arial" w:hint="default"/>
      </w:rPr>
    </w:lvl>
    <w:lvl w:ilvl="1" w:tplc="9B64EE2A" w:tentative="1">
      <w:start w:val="1"/>
      <w:numFmt w:val="bullet"/>
      <w:lvlText w:val="•"/>
      <w:lvlJc w:val="left"/>
      <w:pPr>
        <w:tabs>
          <w:tab w:val="num" w:pos="1440"/>
        </w:tabs>
        <w:ind w:left="1440" w:hanging="360"/>
      </w:pPr>
      <w:rPr>
        <w:rFonts w:ascii="Arial" w:hAnsi="Arial" w:hint="default"/>
      </w:rPr>
    </w:lvl>
    <w:lvl w:ilvl="2" w:tplc="672A4806" w:tentative="1">
      <w:start w:val="1"/>
      <w:numFmt w:val="bullet"/>
      <w:lvlText w:val="•"/>
      <w:lvlJc w:val="left"/>
      <w:pPr>
        <w:tabs>
          <w:tab w:val="num" w:pos="2160"/>
        </w:tabs>
        <w:ind w:left="2160" w:hanging="360"/>
      </w:pPr>
      <w:rPr>
        <w:rFonts w:ascii="Arial" w:hAnsi="Arial" w:hint="default"/>
      </w:rPr>
    </w:lvl>
    <w:lvl w:ilvl="3" w:tplc="8DBA9076" w:tentative="1">
      <w:start w:val="1"/>
      <w:numFmt w:val="bullet"/>
      <w:lvlText w:val="•"/>
      <w:lvlJc w:val="left"/>
      <w:pPr>
        <w:tabs>
          <w:tab w:val="num" w:pos="2880"/>
        </w:tabs>
        <w:ind w:left="2880" w:hanging="360"/>
      </w:pPr>
      <w:rPr>
        <w:rFonts w:ascii="Arial" w:hAnsi="Arial" w:hint="default"/>
      </w:rPr>
    </w:lvl>
    <w:lvl w:ilvl="4" w:tplc="68D2A3A2" w:tentative="1">
      <w:start w:val="1"/>
      <w:numFmt w:val="bullet"/>
      <w:lvlText w:val="•"/>
      <w:lvlJc w:val="left"/>
      <w:pPr>
        <w:tabs>
          <w:tab w:val="num" w:pos="3600"/>
        </w:tabs>
        <w:ind w:left="3600" w:hanging="360"/>
      </w:pPr>
      <w:rPr>
        <w:rFonts w:ascii="Arial" w:hAnsi="Arial" w:hint="default"/>
      </w:rPr>
    </w:lvl>
    <w:lvl w:ilvl="5" w:tplc="2A08BBB4" w:tentative="1">
      <w:start w:val="1"/>
      <w:numFmt w:val="bullet"/>
      <w:lvlText w:val="•"/>
      <w:lvlJc w:val="left"/>
      <w:pPr>
        <w:tabs>
          <w:tab w:val="num" w:pos="4320"/>
        </w:tabs>
        <w:ind w:left="4320" w:hanging="360"/>
      </w:pPr>
      <w:rPr>
        <w:rFonts w:ascii="Arial" w:hAnsi="Arial" w:hint="default"/>
      </w:rPr>
    </w:lvl>
    <w:lvl w:ilvl="6" w:tplc="9E862636" w:tentative="1">
      <w:start w:val="1"/>
      <w:numFmt w:val="bullet"/>
      <w:lvlText w:val="•"/>
      <w:lvlJc w:val="left"/>
      <w:pPr>
        <w:tabs>
          <w:tab w:val="num" w:pos="5040"/>
        </w:tabs>
        <w:ind w:left="5040" w:hanging="360"/>
      </w:pPr>
      <w:rPr>
        <w:rFonts w:ascii="Arial" w:hAnsi="Arial" w:hint="default"/>
      </w:rPr>
    </w:lvl>
    <w:lvl w:ilvl="7" w:tplc="2DBE4354" w:tentative="1">
      <w:start w:val="1"/>
      <w:numFmt w:val="bullet"/>
      <w:lvlText w:val="•"/>
      <w:lvlJc w:val="left"/>
      <w:pPr>
        <w:tabs>
          <w:tab w:val="num" w:pos="5760"/>
        </w:tabs>
        <w:ind w:left="5760" w:hanging="360"/>
      </w:pPr>
      <w:rPr>
        <w:rFonts w:ascii="Arial" w:hAnsi="Arial" w:hint="default"/>
      </w:rPr>
    </w:lvl>
    <w:lvl w:ilvl="8" w:tplc="730048A2" w:tentative="1">
      <w:start w:val="1"/>
      <w:numFmt w:val="bullet"/>
      <w:lvlText w:val="•"/>
      <w:lvlJc w:val="left"/>
      <w:pPr>
        <w:tabs>
          <w:tab w:val="num" w:pos="6480"/>
        </w:tabs>
        <w:ind w:left="6480" w:hanging="360"/>
      </w:pPr>
      <w:rPr>
        <w:rFonts w:ascii="Arial" w:hAnsi="Arial" w:hint="default"/>
      </w:rPr>
    </w:lvl>
  </w:abstractNum>
  <w:abstractNum w:abstractNumId="32">
    <w:nsid w:val="76BE2F09"/>
    <w:multiLevelType w:val="hybridMultilevel"/>
    <w:tmpl w:val="33F46BBA"/>
    <w:lvl w:ilvl="0" w:tplc="218689AA">
      <w:start w:val="1"/>
      <w:numFmt w:val="bullet"/>
      <w:lvlText w:val="•"/>
      <w:lvlJc w:val="left"/>
      <w:pPr>
        <w:tabs>
          <w:tab w:val="num" w:pos="720"/>
        </w:tabs>
        <w:ind w:left="720" w:hanging="360"/>
      </w:pPr>
      <w:rPr>
        <w:rFonts w:ascii="Arial" w:hAnsi="Arial" w:hint="default"/>
      </w:rPr>
    </w:lvl>
    <w:lvl w:ilvl="1" w:tplc="BD18C7EE" w:tentative="1">
      <w:start w:val="1"/>
      <w:numFmt w:val="bullet"/>
      <w:lvlText w:val="•"/>
      <w:lvlJc w:val="left"/>
      <w:pPr>
        <w:tabs>
          <w:tab w:val="num" w:pos="1440"/>
        </w:tabs>
        <w:ind w:left="1440" w:hanging="360"/>
      </w:pPr>
      <w:rPr>
        <w:rFonts w:ascii="Arial" w:hAnsi="Arial" w:hint="default"/>
      </w:rPr>
    </w:lvl>
    <w:lvl w:ilvl="2" w:tplc="B26C76C0" w:tentative="1">
      <w:start w:val="1"/>
      <w:numFmt w:val="bullet"/>
      <w:lvlText w:val="•"/>
      <w:lvlJc w:val="left"/>
      <w:pPr>
        <w:tabs>
          <w:tab w:val="num" w:pos="2160"/>
        </w:tabs>
        <w:ind w:left="2160" w:hanging="360"/>
      </w:pPr>
      <w:rPr>
        <w:rFonts w:ascii="Arial" w:hAnsi="Arial" w:hint="default"/>
      </w:rPr>
    </w:lvl>
    <w:lvl w:ilvl="3" w:tplc="45A8C5A6" w:tentative="1">
      <w:start w:val="1"/>
      <w:numFmt w:val="bullet"/>
      <w:lvlText w:val="•"/>
      <w:lvlJc w:val="left"/>
      <w:pPr>
        <w:tabs>
          <w:tab w:val="num" w:pos="2880"/>
        </w:tabs>
        <w:ind w:left="2880" w:hanging="360"/>
      </w:pPr>
      <w:rPr>
        <w:rFonts w:ascii="Arial" w:hAnsi="Arial" w:hint="default"/>
      </w:rPr>
    </w:lvl>
    <w:lvl w:ilvl="4" w:tplc="2F2AEC7A" w:tentative="1">
      <w:start w:val="1"/>
      <w:numFmt w:val="bullet"/>
      <w:lvlText w:val="•"/>
      <w:lvlJc w:val="left"/>
      <w:pPr>
        <w:tabs>
          <w:tab w:val="num" w:pos="3600"/>
        </w:tabs>
        <w:ind w:left="3600" w:hanging="360"/>
      </w:pPr>
      <w:rPr>
        <w:rFonts w:ascii="Arial" w:hAnsi="Arial" w:hint="default"/>
      </w:rPr>
    </w:lvl>
    <w:lvl w:ilvl="5" w:tplc="C16E3E44" w:tentative="1">
      <w:start w:val="1"/>
      <w:numFmt w:val="bullet"/>
      <w:lvlText w:val="•"/>
      <w:lvlJc w:val="left"/>
      <w:pPr>
        <w:tabs>
          <w:tab w:val="num" w:pos="4320"/>
        </w:tabs>
        <w:ind w:left="4320" w:hanging="360"/>
      </w:pPr>
      <w:rPr>
        <w:rFonts w:ascii="Arial" w:hAnsi="Arial" w:hint="default"/>
      </w:rPr>
    </w:lvl>
    <w:lvl w:ilvl="6" w:tplc="21785D8C" w:tentative="1">
      <w:start w:val="1"/>
      <w:numFmt w:val="bullet"/>
      <w:lvlText w:val="•"/>
      <w:lvlJc w:val="left"/>
      <w:pPr>
        <w:tabs>
          <w:tab w:val="num" w:pos="5040"/>
        </w:tabs>
        <w:ind w:left="5040" w:hanging="360"/>
      </w:pPr>
      <w:rPr>
        <w:rFonts w:ascii="Arial" w:hAnsi="Arial" w:hint="default"/>
      </w:rPr>
    </w:lvl>
    <w:lvl w:ilvl="7" w:tplc="59D0D652" w:tentative="1">
      <w:start w:val="1"/>
      <w:numFmt w:val="bullet"/>
      <w:lvlText w:val="•"/>
      <w:lvlJc w:val="left"/>
      <w:pPr>
        <w:tabs>
          <w:tab w:val="num" w:pos="5760"/>
        </w:tabs>
        <w:ind w:left="5760" w:hanging="360"/>
      </w:pPr>
      <w:rPr>
        <w:rFonts w:ascii="Arial" w:hAnsi="Arial" w:hint="default"/>
      </w:rPr>
    </w:lvl>
    <w:lvl w:ilvl="8" w:tplc="8D9CFCC2" w:tentative="1">
      <w:start w:val="1"/>
      <w:numFmt w:val="bullet"/>
      <w:lvlText w:val="•"/>
      <w:lvlJc w:val="left"/>
      <w:pPr>
        <w:tabs>
          <w:tab w:val="num" w:pos="6480"/>
        </w:tabs>
        <w:ind w:left="6480" w:hanging="360"/>
      </w:pPr>
      <w:rPr>
        <w:rFonts w:ascii="Arial" w:hAnsi="Arial" w:hint="default"/>
      </w:rPr>
    </w:lvl>
  </w:abstractNum>
  <w:abstractNum w:abstractNumId="33">
    <w:nsid w:val="79451E5F"/>
    <w:multiLevelType w:val="hybridMultilevel"/>
    <w:tmpl w:val="D73A7262"/>
    <w:lvl w:ilvl="0" w:tplc="B5B6AE36">
      <w:start w:val="1"/>
      <w:numFmt w:val="bullet"/>
      <w:lvlText w:val="•"/>
      <w:lvlJc w:val="left"/>
      <w:pPr>
        <w:tabs>
          <w:tab w:val="num" w:pos="720"/>
        </w:tabs>
        <w:ind w:left="720" w:hanging="360"/>
      </w:pPr>
      <w:rPr>
        <w:rFonts w:ascii="Arial" w:hAnsi="Arial" w:hint="default"/>
      </w:rPr>
    </w:lvl>
    <w:lvl w:ilvl="1" w:tplc="E39ECE5A" w:tentative="1">
      <w:start w:val="1"/>
      <w:numFmt w:val="bullet"/>
      <w:lvlText w:val="•"/>
      <w:lvlJc w:val="left"/>
      <w:pPr>
        <w:tabs>
          <w:tab w:val="num" w:pos="1440"/>
        </w:tabs>
        <w:ind w:left="1440" w:hanging="360"/>
      </w:pPr>
      <w:rPr>
        <w:rFonts w:ascii="Arial" w:hAnsi="Arial" w:hint="default"/>
      </w:rPr>
    </w:lvl>
    <w:lvl w:ilvl="2" w:tplc="08760CC0" w:tentative="1">
      <w:start w:val="1"/>
      <w:numFmt w:val="bullet"/>
      <w:lvlText w:val="•"/>
      <w:lvlJc w:val="left"/>
      <w:pPr>
        <w:tabs>
          <w:tab w:val="num" w:pos="2160"/>
        </w:tabs>
        <w:ind w:left="2160" w:hanging="360"/>
      </w:pPr>
      <w:rPr>
        <w:rFonts w:ascii="Arial" w:hAnsi="Arial" w:hint="default"/>
      </w:rPr>
    </w:lvl>
    <w:lvl w:ilvl="3" w:tplc="8CAC2720" w:tentative="1">
      <w:start w:val="1"/>
      <w:numFmt w:val="bullet"/>
      <w:lvlText w:val="•"/>
      <w:lvlJc w:val="left"/>
      <w:pPr>
        <w:tabs>
          <w:tab w:val="num" w:pos="2880"/>
        </w:tabs>
        <w:ind w:left="2880" w:hanging="360"/>
      </w:pPr>
      <w:rPr>
        <w:rFonts w:ascii="Arial" w:hAnsi="Arial" w:hint="default"/>
      </w:rPr>
    </w:lvl>
    <w:lvl w:ilvl="4" w:tplc="8450542A" w:tentative="1">
      <w:start w:val="1"/>
      <w:numFmt w:val="bullet"/>
      <w:lvlText w:val="•"/>
      <w:lvlJc w:val="left"/>
      <w:pPr>
        <w:tabs>
          <w:tab w:val="num" w:pos="3600"/>
        </w:tabs>
        <w:ind w:left="3600" w:hanging="360"/>
      </w:pPr>
      <w:rPr>
        <w:rFonts w:ascii="Arial" w:hAnsi="Arial" w:hint="default"/>
      </w:rPr>
    </w:lvl>
    <w:lvl w:ilvl="5" w:tplc="4F8CFDBA" w:tentative="1">
      <w:start w:val="1"/>
      <w:numFmt w:val="bullet"/>
      <w:lvlText w:val="•"/>
      <w:lvlJc w:val="left"/>
      <w:pPr>
        <w:tabs>
          <w:tab w:val="num" w:pos="4320"/>
        </w:tabs>
        <w:ind w:left="4320" w:hanging="360"/>
      </w:pPr>
      <w:rPr>
        <w:rFonts w:ascii="Arial" w:hAnsi="Arial" w:hint="default"/>
      </w:rPr>
    </w:lvl>
    <w:lvl w:ilvl="6" w:tplc="5D284CA2" w:tentative="1">
      <w:start w:val="1"/>
      <w:numFmt w:val="bullet"/>
      <w:lvlText w:val="•"/>
      <w:lvlJc w:val="left"/>
      <w:pPr>
        <w:tabs>
          <w:tab w:val="num" w:pos="5040"/>
        </w:tabs>
        <w:ind w:left="5040" w:hanging="360"/>
      </w:pPr>
      <w:rPr>
        <w:rFonts w:ascii="Arial" w:hAnsi="Arial" w:hint="default"/>
      </w:rPr>
    </w:lvl>
    <w:lvl w:ilvl="7" w:tplc="4AB69622" w:tentative="1">
      <w:start w:val="1"/>
      <w:numFmt w:val="bullet"/>
      <w:lvlText w:val="•"/>
      <w:lvlJc w:val="left"/>
      <w:pPr>
        <w:tabs>
          <w:tab w:val="num" w:pos="5760"/>
        </w:tabs>
        <w:ind w:left="5760" w:hanging="360"/>
      </w:pPr>
      <w:rPr>
        <w:rFonts w:ascii="Arial" w:hAnsi="Arial" w:hint="default"/>
      </w:rPr>
    </w:lvl>
    <w:lvl w:ilvl="8" w:tplc="FBB05318" w:tentative="1">
      <w:start w:val="1"/>
      <w:numFmt w:val="bullet"/>
      <w:lvlText w:val="•"/>
      <w:lvlJc w:val="left"/>
      <w:pPr>
        <w:tabs>
          <w:tab w:val="num" w:pos="6480"/>
        </w:tabs>
        <w:ind w:left="6480" w:hanging="360"/>
      </w:pPr>
      <w:rPr>
        <w:rFonts w:ascii="Arial" w:hAnsi="Arial" w:hint="default"/>
      </w:rPr>
    </w:lvl>
  </w:abstractNum>
  <w:abstractNum w:abstractNumId="34">
    <w:nsid w:val="79D06035"/>
    <w:multiLevelType w:val="hybridMultilevel"/>
    <w:tmpl w:val="443C004A"/>
    <w:lvl w:ilvl="0" w:tplc="738C2326">
      <w:start w:val="1"/>
      <w:numFmt w:val="bullet"/>
      <w:lvlText w:val="•"/>
      <w:lvlJc w:val="left"/>
      <w:pPr>
        <w:tabs>
          <w:tab w:val="num" w:pos="720"/>
        </w:tabs>
        <w:ind w:left="720" w:hanging="360"/>
      </w:pPr>
      <w:rPr>
        <w:rFonts w:ascii="Arial" w:hAnsi="Arial" w:hint="default"/>
      </w:rPr>
    </w:lvl>
    <w:lvl w:ilvl="1" w:tplc="CF1C0742" w:tentative="1">
      <w:start w:val="1"/>
      <w:numFmt w:val="bullet"/>
      <w:lvlText w:val="•"/>
      <w:lvlJc w:val="left"/>
      <w:pPr>
        <w:tabs>
          <w:tab w:val="num" w:pos="1440"/>
        </w:tabs>
        <w:ind w:left="1440" w:hanging="360"/>
      </w:pPr>
      <w:rPr>
        <w:rFonts w:ascii="Arial" w:hAnsi="Arial" w:hint="default"/>
      </w:rPr>
    </w:lvl>
    <w:lvl w:ilvl="2" w:tplc="A858A450" w:tentative="1">
      <w:start w:val="1"/>
      <w:numFmt w:val="bullet"/>
      <w:lvlText w:val="•"/>
      <w:lvlJc w:val="left"/>
      <w:pPr>
        <w:tabs>
          <w:tab w:val="num" w:pos="2160"/>
        </w:tabs>
        <w:ind w:left="2160" w:hanging="360"/>
      </w:pPr>
      <w:rPr>
        <w:rFonts w:ascii="Arial" w:hAnsi="Arial" w:hint="default"/>
      </w:rPr>
    </w:lvl>
    <w:lvl w:ilvl="3" w:tplc="0E3EE76E" w:tentative="1">
      <w:start w:val="1"/>
      <w:numFmt w:val="bullet"/>
      <w:lvlText w:val="•"/>
      <w:lvlJc w:val="left"/>
      <w:pPr>
        <w:tabs>
          <w:tab w:val="num" w:pos="2880"/>
        </w:tabs>
        <w:ind w:left="2880" w:hanging="360"/>
      </w:pPr>
      <w:rPr>
        <w:rFonts w:ascii="Arial" w:hAnsi="Arial" w:hint="default"/>
      </w:rPr>
    </w:lvl>
    <w:lvl w:ilvl="4" w:tplc="0B82D944" w:tentative="1">
      <w:start w:val="1"/>
      <w:numFmt w:val="bullet"/>
      <w:lvlText w:val="•"/>
      <w:lvlJc w:val="left"/>
      <w:pPr>
        <w:tabs>
          <w:tab w:val="num" w:pos="3600"/>
        </w:tabs>
        <w:ind w:left="3600" w:hanging="360"/>
      </w:pPr>
      <w:rPr>
        <w:rFonts w:ascii="Arial" w:hAnsi="Arial" w:hint="default"/>
      </w:rPr>
    </w:lvl>
    <w:lvl w:ilvl="5" w:tplc="C59C8B4C" w:tentative="1">
      <w:start w:val="1"/>
      <w:numFmt w:val="bullet"/>
      <w:lvlText w:val="•"/>
      <w:lvlJc w:val="left"/>
      <w:pPr>
        <w:tabs>
          <w:tab w:val="num" w:pos="4320"/>
        </w:tabs>
        <w:ind w:left="4320" w:hanging="360"/>
      </w:pPr>
      <w:rPr>
        <w:rFonts w:ascii="Arial" w:hAnsi="Arial" w:hint="default"/>
      </w:rPr>
    </w:lvl>
    <w:lvl w:ilvl="6" w:tplc="725467E8" w:tentative="1">
      <w:start w:val="1"/>
      <w:numFmt w:val="bullet"/>
      <w:lvlText w:val="•"/>
      <w:lvlJc w:val="left"/>
      <w:pPr>
        <w:tabs>
          <w:tab w:val="num" w:pos="5040"/>
        </w:tabs>
        <w:ind w:left="5040" w:hanging="360"/>
      </w:pPr>
      <w:rPr>
        <w:rFonts w:ascii="Arial" w:hAnsi="Arial" w:hint="default"/>
      </w:rPr>
    </w:lvl>
    <w:lvl w:ilvl="7" w:tplc="9DE61964" w:tentative="1">
      <w:start w:val="1"/>
      <w:numFmt w:val="bullet"/>
      <w:lvlText w:val="•"/>
      <w:lvlJc w:val="left"/>
      <w:pPr>
        <w:tabs>
          <w:tab w:val="num" w:pos="5760"/>
        </w:tabs>
        <w:ind w:left="5760" w:hanging="360"/>
      </w:pPr>
      <w:rPr>
        <w:rFonts w:ascii="Arial" w:hAnsi="Arial" w:hint="default"/>
      </w:rPr>
    </w:lvl>
    <w:lvl w:ilvl="8" w:tplc="6764D81E" w:tentative="1">
      <w:start w:val="1"/>
      <w:numFmt w:val="bullet"/>
      <w:lvlText w:val="•"/>
      <w:lvlJc w:val="left"/>
      <w:pPr>
        <w:tabs>
          <w:tab w:val="num" w:pos="6480"/>
        </w:tabs>
        <w:ind w:left="6480" w:hanging="360"/>
      </w:pPr>
      <w:rPr>
        <w:rFonts w:ascii="Arial" w:hAnsi="Arial" w:hint="default"/>
      </w:rPr>
    </w:lvl>
  </w:abstractNum>
  <w:abstractNum w:abstractNumId="35">
    <w:nsid w:val="7A3B7DE6"/>
    <w:multiLevelType w:val="multilevel"/>
    <w:tmpl w:val="5A4E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230A1D"/>
    <w:multiLevelType w:val="hybridMultilevel"/>
    <w:tmpl w:val="352638FA"/>
    <w:lvl w:ilvl="0" w:tplc="5D8C3CD6">
      <w:start w:val="1"/>
      <w:numFmt w:val="bullet"/>
      <w:lvlText w:val="•"/>
      <w:lvlJc w:val="left"/>
      <w:pPr>
        <w:tabs>
          <w:tab w:val="num" w:pos="720"/>
        </w:tabs>
        <w:ind w:left="720" w:hanging="360"/>
      </w:pPr>
      <w:rPr>
        <w:rFonts w:ascii="Arial" w:hAnsi="Arial" w:hint="default"/>
      </w:rPr>
    </w:lvl>
    <w:lvl w:ilvl="1" w:tplc="6D6AD45A" w:tentative="1">
      <w:start w:val="1"/>
      <w:numFmt w:val="bullet"/>
      <w:lvlText w:val="•"/>
      <w:lvlJc w:val="left"/>
      <w:pPr>
        <w:tabs>
          <w:tab w:val="num" w:pos="1440"/>
        </w:tabs>
        <w:ind w:left="1440" w:hanging="360"/>
      </w:pPr>
      <w:rPr>
        <w:rFonts w:ascii="Arial" w:hAnsi="Arial" w:hint="default"/>
      </w:rPr>
    </w:lvl>
    <w:lvl w:ilvl="2" w:tplc="407EAF42" w:tentative="1">
      <w:start w:val="1"/>
      <w:numFmt w:val="bullet"/>
      <w:lvlText w:val="•"/>
      <w:lvlJc w:val="left"/>
      <w:pPr>
        <w:tabs>
          <w:tab w:val="num" w:pos="2160"/>
        </w:tabs>
        <w:ind w:left="2160" w:hanging="360"/>
      </w:pPr>
      <w:rPr>
        <w:rFonts w:ascii="Arial" w:hAnsi="Arial" w:hint="default"/>
      </w:rPr>
    </w:lvl>
    <w:lvl w:ilvl="3" w:tplc="0B6A1FE6" w:tentative="1">
      <w:start w:val="1"/>
      <w:numFmt w:val="bullet"/>
      <w:lvlText w:val="•"/>
      <w:lvlJc w:val="left"/>
      <w:pPr>
        <w:tabs>
          <w:tab w:val="num" w:pos="2880"/>
        </w:tabs>
        <w:ind w:left="2880" w:hanging="360"/>
      </w:pPr>
      <w:rPr>
        <w:rFonts w:ascii="Arial" w:hAnsi="Arial" w:hint="default"/>
      </w:rPr>
    </w:lvl>
    <w:lvl w:ilvl="4" w:tplc="3FE49E04" w:tentative="1">
      <w:start w:val="1"/>
      <w:numFmt w:val="bullet"/>
      <w:lvlText w:val="•"/>
      <w:lvlJc w:val="left"/>
      <w:pPr>
        <w:tabs>
          <w:tab w:val="num" w:pos="3600"/>
        </w:tabs>
        <w:ind w:left="3600" w:hanging="360"/>
      </w:pPr>
      <w:rPr>
        <w:rFonts w:ascii="Arial" w:hAnsi="Arial" w:hint="default"/>
      </w:rPr>
    </w:lvl>
    <w:lvl w:ilvl="5" w:tplc="98A6B2A4" w:tentative="1">
      <w:start w:val="1"/>
      <w:numFmt w:val="bullet"/>
      <w:lvlText w:val="•"/>
      <w:lvlJc w:val="left"/>
      <w:pPr>
        <w:tabs>
          <w:tab w:val="num" w:pos="4320"/>
        </w:tabs>
        <w:ind w:left="4320" w:hanging="360"/>
      </w:pPr>
      <w:rPr>
        <w:rFonts w:ascii="Arial" w:hAnsi="Arial" w:hint="default"/>
      </w:rPr>
    </w:lvl>
    <w:lvl w:ilvl="6" w:tplc="D9F87B88" w:tentative="1">
      <w:start w:val="1"/>
      <w:numFmt w:val="bullet"/>
      <w:lvlText w:val="•"/>
      <w:lvlJc w:val="left"/>
      <w:pPr>
        <w:tabs>
          <w:tab w:val="num" w:pos="5040"/>
        </w:tabs>
        <w:ind w:left="5040" w:hanging="360"/>
      </w:pPr>
      <w:rPr>
        <w:rFonts w:ascii="Arial" w:hAnsi="Arial" w:hint="default"/>
      </w:rPr>
    </w:lvl>
    <w:lvl w:ilvl="7" w:tplc="85B61494" w:tentative="1">
      <w:start w:val="1"/>
      <w:numFmt w:val="bullet"/>
      <w:lvlText w:val="•"/>
      <w:lvlJc w:val="left"/>
      <w:pPr>
        <w:tabs>
          <w:tab w:val="num" w:pos="5760"/>
        </w:tabs>
        <w:ind w:left="5760" w:hanging="360"/>
      </w:pPr>
      <w:rPr>
        <w:rFonts w:ascii="Arial" w:hAnsi="Arial" w:hint="default"/>
      </w:rPr>
    </w:lvl>
    <w:lvl w:ilvl="8" w:tplc="DDFA7E6C" w:tentative="1">
      <w:start w:val="1"/>
      <w:numFmt w:val="bullet"/>
      <w:lvlText w:val="•"/>
      <w:lvlJc w:val="left"/>
      <w:pPr>
        <w:tabs>
          <w:tab w:val="num" w:pos="6480"/>
        </w:tabs>
        <w:ind w:left="6480" w:hanging="360"/>
      </w:pPr>
      <w:rPr>
        <w:rFonts w:ascii="Arial" w:hAnsi="Arial" w:hint="default"/>
      </w:rPr>
    </w:lvl>
  </w:abstractNum>
  <w:abstractNum w:abstractNumId="37">
    <w:nsid w:val="7E02575D"/>
    <w:multiLevelType w:val="hybridMultilevel"/>
    <w:tmpl w:val="BEF69BCA"/>
    <w:lvl w:ilvl="0" w:tplc="FDC04542">
      <w:start w:val="1"/>
      <w:numFmt w:val="bullet"/>
      <w:lvlText w:val="•"/>
      <w:lvlJc w:val="left"/>
      <w:pPr>
        <w:tabs>
          <w:tab w:val="num" w:pos="720"/>
        </w:tabs>
        <w:ind w:left="720" w:hanging="360"/>
      </w:pPr>
      <w:rPr>
        <w:rFonts w:ascii="Arial" w:hAnsi="Arial" w:hint="default"/>
      </w:rPr>
    </w:lvl>
    <w:lvl w:ilvl="1" w:tplc="61C4F6C4" w:tentative="1">
      <w:start w:val="1"/>
      <w:numFmt w:val="bullet"/>
      <w:lvlText w:val="•"/>
      <w:lvlJc w:val="left"/>
      <w:pPr>
        <w:tabs>
          <w:tab w:val="num" w:pos="1440"/>
        </w:tabs>
        <w:ind w:left="1440" w:hanging="360"/>
      </w:pPr>
      <w:rPr>
        <w:rFonts w:ascii="Arial" w:hAnsi="Arial" w:hint="default"/>
      </w:rPr>
    </w:lvl>
    <w:lvl w:ilvl="2" w:tplc="7F567EE6" w:tentative="1">
      <w:start w:val="1"/>
      <w:numFmt w:val="bullet"/>
      <w:lvlText w:val="•"/>
      <w:lvlJc w:val="left"/>
      <w:pPr>
        <w:tabs>
          <w:tab w:val="num" w:pos="2160"/>
        </w:tabs>
        <w:ind w:left="2160" w:hanging="360"/>
      </w:pPr>
      <w:rPr>
        <w:rFonts w:ascii="Arial" w:hAnsi="Arial" w:hint="default"/>
      </w:rPr>
    </w:lvl>
    <w:lvl w:ilvl="3" w:tplc="CA06D7B6" w:tentative="1">
      <w:start w:val="1"/>
      <w:numFmt w:val="bullet"/>
      <w:lvlText w:val="•"/>
      <w:lvlJc w:val="left"/>
      <w:pPr>
        <w:tabs>
          <w:tab w:val="num" w:pos="2880"/>
        </w:tabs>
        <w:ind w:left="2880" w:hanging="360"/>
      </w:pPr>
      <w:rPr>
        <w:rFonts w:ascii="Arial" w:hAnsi="Arial" w:hint="default"/>
      </w:rPr>
    </w:lvl>
    <w:lvl w:ilvl="4" w:tplc="11CC12E6" w:tentative="1">
      <w:start w:val="1"/>
      <w:numFmt w:val="bullet"/>
      <w:lvlText w:val="•"/>
      <w:lvlJc w:val="left"/>
      <w:pPr>
        <w:tabs>
          <w:tab w:val="num" w:pos="3600"/>
        </w:tabs>
        <w:ind w:left="3600" w:hanging="360"/>
      </w:pPr>
      <w:rPr>
        <w:rFonts w:ascii="Arial" w:hAnsi="Arial" w:hint="default"/>
      </w:rPr>
    </w:lvl>
    <w:lvl w:ilvl="5" w:tplc="6DAA9E72" w:tentative="1">
      <w:start w:val="1"/>
      <w:numFmt w:val="bullet"/>
      <w:lvlText w:val="•"/>
      <w:lvlJc w:val="left"/>
      <w:pPr>
        <w:tabs>
          <w:tab w:val="num" w:pos="4320"/>
        </w:tabs>
        <w:ind w:left="4320" w:hanging="360"/>
      </w:pPr>
      <w:rPr>
        <w:rFonts w:ascii="Arial" w:hAnsi="Arial" w:hint="default"/>
      </w:rPr>
    </w:lvl>
    <w:lvl w:ilvl="6" w:tplc="FEC0CF84" w:tentative="1">
      <w:start w:val="1"/>
      <w:numFmt w:val="bullet"/>
      <w:lvlText w:val="•"/>
      <w:lvlJc w:val="left"/>
      <w:pPr>
        <w:tabs>
          <w:tab w:val="num" w:pos="5040"/>
        </w:tabs>
        <w:ind w:left="5040" w:hanging="360"/>
      </w:pPr>
      <w:rPr>
        <w:rFonts w:ascii="Arial" w:hAnsi="Arial" w:hint="default"/>
      </w:rPr>
    </w:lvl>
    <w:lvl w:ilvl="7" w:tplc="864EF232" w:tentative="1">
      <w:start w:val="1"/>
      <w:numFmt w:val="bullet"/>
      <w:lvlText w:val="•"/>
      <w:lvlJc w:val="left"/>
      <w:pPr>
        <w:tabs>
          <w:tab w:val="num" w:pos="5760"/>
        </w:tabs>
        <w:ind w:left="5760" w:hanging="360"/>
      </w:pPr>
      <w:rPr>
        <w:rFonts w:ascii="Arial" w:hAnsi="Arial" w:hint="default"/>
      </w:rPr>
    </w:lvl>
    <w:lvl w:ilvl="8" w:tplc="334EA450"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27"/>
  </w:num>
  <w:num w:numId="3">
    <w:abstractNumId w:val="6"/>
  </w:num>
  <w:num w:numId="4">
    <w:abstractNumId w:val="14"/>
  </w:num>
  <w:num w:numId="5">
    <w:abstractNumId w:val="0"/>
  </w:num>
  <w:num w:numId="6">
    <w:abstractNumId w:val="11"/>
  </w:num>
  <w:num w:numId="7">
    <w:abstractNumId w:val="3"/>
  </w:num>
  <w:num w:numId="8">
    <w:abstractNumId w:val="15"/>
  </w:num>
  <w:num w:numId="9">
    <w:abstractNumId w:val="2"/>
  </w:num>
  <w:num w:numId="10">
    <w:abstractNumId w:val="31"/>
  </w:num>
  <w:num w:numId="11">
    <w:abstractNumId w:val="34"/>
  </w:num>
  <w:num w:numId="12">
    <w:abstractNumId w:val="18"/>
  </w:num>
  <w:num w:numId="13">
    <w:abstractNumId w:val="37"/>
  </w:num>
  <w:num w:numId="14">
    <w:abstractNumId w:val="5"/>
  </w:num>
  <w:num w:numId="15">
    <w:abstractNumId w:val="21"/>
  </w:num>
  <w:num w:numId="16">
    <w:abstractNumId w:val="24"/>
  </w:num>
  <w:num w:numId="17">
    <w:abstractNumId w:val="36"/>
  </w:num>
  <w:num w:numId="18">
    <w:abstractNumId w:val="9"/>
  </w:num>
  <w:num w:numId="19">
    <w:abstractNumId w:val="1"/>
  </w:num>
  <w:num w:numId="20">
    <w:abstractNumId w:val="23"/>
  </w:num>
  <w:num w:numId="21">
    <w:abstractNumId w:val="8"/>
  </w:num>
  <w:num w:numId="22">
    <w:abstractNumId w:val="12"/>
  </w:num>
  <w:num w:numId="23">
    <w:abstractNumId w:val="28"/>
  </w:num>
  <w:num w:numId="24">
    <w:abstractNumId w:val="33"/>
  </w:num>
  <w:num w:numId="25">
    <w:abstractNumId w:val="32"/>
  </w:num>
  <w:num w:numId="26">
    <w:abstractNumId w:val="17"/>
  </w:num>
  <w:num w:numId="27">
    <w:abstractNumId w:val="30"/>
  </w:num>
  <w:num w:numId="28">
    <w:abstractNumId w:val="13"/>
  </w:num>
  <w:num w:numId="29">
    <w:abstractNumId w:val="26"/>
  </w:num>
  <w:num w:numId="30">
    <w:abstractNumId w:val="10"/>
  </w:num>
  <w:num w:numId="31">
    <w:abstractNumId w:val="4"/>
  </w:num>
  <w:num w:numId="32">
    <w:abstractNumId w:val="16"/>
  </w:num>
  <w:num w:numId="33">
    <w:abstractNumId w:val="19"/>
  </w:num>
  <w:num w:numId="34">
    <w:abstractNumId w:val="35"/>
  </w:num>
  <w:num w:numId="35">
    <w:abstractNumId w:val="29"/>
  </w:num>
  <w:num w:numId="36">
    <w:abstractNumId w:val="20"/>
  </w:num>
  <w:num w:numId="37">
    <w:abstractNumId w:val="7"/>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54D17"/>
    <w:rsid w:val="00070D4E"/>
    <w:rsid w:val="000865EF"/>
    <w:rsid w:val="00181FA9"/>
    <w:rsid w:val="002C41F5"/>
    <w:rsid w:val="00543FF9"/>
    <w:rsid w:val="00654D17"/>
    <w:rsid w:val="006818DF"/>
    <w:rsid w:val="007F3618"/>
    <w:rsid w:val="00865789"/>
    <w:rsid w:val="008F77F7"/>
    <w:rsid w:val="009D1F01"/>
    <w:rsid w:val="00A55B5A"/>
    <w:rsid w:val="00AC2865"/>
    <w:rsid w:val="00B07D73"/>
    <w:rsid w:val="00B276E0"/>
    <w:rsid w:val="00B327CE"/>
    <w:rsid w:val="00B66DB8"/>
    <w:rsid w:val="00B81CE7"/>
    <w:rsid w:val="00C67536"/>
    <w:rsid w:val="00DF0342"/>
    <w:rsid w:val="00E26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FA9"/>
  </w:style>
  <w:style w:type="paragraph" w:styleId="Heading1">
    <w:name w:val="heading 1"/>
    <w:basedOn w:val="Normal"/>
    <w:link w:val="Heading1Char"/>
    <w:uiPriority w:val="9"/>
    <w:qFormat/>
    <w:rsid w:val="006818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18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36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6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C21"/>
    <w:rPr>
      <w:rFonts w:ascii="Tahoma" w:hAnsi="Tahoma" w:cs="Tahoma"/>
      <w:sz w:val="16"/>
      <w:szCs w:val="16"/>
    </w:rPr>
  </w:style>
  <w:style w:type="paragraph" w:styleId="Header">
    <w:name w:val="header"/>
    <w:basedOn w:val="Normal"/>
    <w:link w:val="HeaderChar"/>
    <w:uiPriority w:val="99"/>
    <w:unhideWhenUsed/>
    <w:rsid w:val="00E26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C21"/>
  </w:style>
  <w:style w:type="paragraph" w:styleId="Footer">
    <w:name w:val="footer"/>
    <w:basedOn w:val="Normal"/>
    <w:link w:val="FooterChar"/>
    <w:uiPriority w:val="99"/>
    <w:semiHidden/>
    <w:unhideWhenUsed/>
    <w:rsid w:val="00E26C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6C21"/>
  </w:style>
  <w:style w:type="character" w:styleId="LineNumber">
    <w:name w:val="line number"/>
    <w:basedOn w:val="DefaultParagraphFont"/>
    <w:uiPriority w:val="99"/>
    <w:semiHidden/>
    <w:unhideWhenUsed/>
    <w:rsid w:val="00865789"/>
  </w:style>
  <w:style w:type="character" w:customStyle="1" w:styleId="Heading1Char">
    <w:name w:val="Heading 1 Char"/>
    <w:basedOn w:val="DefaultParagraphFont"/>
    <w:link w:val="Heading1"/>
    <w:uiPriority w:val="9"/>
    <w:rsid w:val="006818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8D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818DF"/>
    <w:rPr>
      <w:color w:val="0000FF"/>
      <w:u w:val="single"/>
    </w:rPr>
  </w:style>
  <w:style w:type="paragraph" w:styleId="NormalWeb">
    <w:name w:val="Normal (Web)"/>
    <w:basedOn w:val="Normal"/>
    <w:uiPriority w:val="99"/>
    <w:unhideWhenUsed/>
    <w:rsid w:val="006818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6818DF"/>
  </w:style>
  <w:style w:type="character" w:customStyle="1" w:styleId="toctext">
    <w:name w:val="toctext"/>
    <w:basedOn w:val="DefaultParagraphFont"/>
    <w:rsid w:val="006818DF"/>
  </w:style>
  <w:style w:type="character" w:customStyle="1" w:styleId="mw-headline">
    <w:name w:val="mw-headline"/>
    <w:basedOn w:val="DefaultParagraphFont"/>
    <w:rsid w:val="006818DF"/>
  </w:style>
  <w:style w:type="character" w:customStyle="1" w:styleId="mw-editsection">
    <w:name w:val="mw-editsection"/>
    <w:basedOn w:val="DefaultParagraphFont"/>
    <w:rsid w:val="006818DF"/>
  </w:style>
  <w:style w:type="character" w:customStyle="1" w:styleId="mw-editsection-bracket">
    <w:name w:val="mw-editsection-bracket"/>
    <w:basedOn w:val="DefaultParagraphFont"/>
    <w:rsid w:val="006818DF"/>
  </w:style>
  <w:style w:type="character" w:customStyle="1" w:styleId="topic-highlight">
    <w:name w:val="topic-highlight"/>
    <w:basedOn w:val="DefaultParagraphFont"/>
    <w:rsid w:val="006818DF"/>
  </w:style>
  <w:style w:type="character" w:customStyle="1" w:styleId="link-button-text">
    <w:name w:val="link-button-text"/>
    <w:basedOn w:val="DefaultParagraphFont"/>
    <w:rsid w:val="006818DF"/>
  </w:style>
  <w:style w:type="character" w:customStyle="1" w:styleId="anchor-text">
    <w:name w:val="anchor-text"/>
    <w:basedOn w:val="DefaultParagraphFont"/>
    <w:rsid w:val="006818DF"/>
  </w:style>
  <w:style w:type="character" w:customStyle="1" w:styleId="Heading3Char">
    <w:name w:val="Heading 3 Char"/>
    <w:basedOn w:val="DefaultParagraphFont"/>
    <w:link w:val="Heading3"/>
    <w:uiPriority w:val="9"/>
    <w:semiHidden/>
    <w:rsid w:val="006818D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6818DF"/>
    <w:rPr>
      <w:i/>
      <w:iCs/>
    </w:rPr>
  </w:style>
  <w:style w:type="character" w:customStyle="1" w:styleId="captions">
    <w:name w:val="captions"/>
    <w:basedOn w:val="DefaultParagraphFont"/>
    <w:rsid w:val="006818DF"/>
  </w:style>
  <w:style w:type="character" w:customStyle="1" w:styleId="label">
    <w:name w:val="label"/>
    <w:basedOn w:val="DefaultParagraphFont"/>
    <w:rsid w:val="006818DF"/>
  </w:style>
  <w:style w:type="paragraph" w:customStyle="1" w:styleId="source">
    <w:name w:val="source"/>
    <w:basedOn w:val="Normal"/>
    <w:rsid w:val="006818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F361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F3618"/>
    <w:rPr>
      <w:b/>
      <w:bCs/>
    </w:rPr>
  </w:style>
  <w:style w:type="character" w:customStyle="1" w:styleId="day">
    <w:name w:val="day"/>
    <w:basedOn w:val="DefaultParagraphFont"/>
    <w:rsid w:val="007F3618"/>
  </w:style>
  <w:style w:type="character" w:customStyle="1" w:styleId="month">
    <w:name w:val="month"/>
    <w:basedOn w:val="DefaultParagraphFont"/>
    <w:rsid w:val="007F3618"/>
  </w:style>
  <w:style w:type="paragraph" w:customStyle="1" w:styleId="post-excerpt">
    <w:name w:val="post-excerpt"/>
    <w:basedOn w:val="Normal"/>
    <w:rsid w:val="007F361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F36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36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F36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F3618"/>
    <w:rPr>
      <w:rFonts w:ascii="Arial" w:eastAsia="Times New Roman" w:hAnsi="Arial" w:cs="Arial"/>
      <w:vanish/>
      <w:sz w:val="16"/>
      <w:szCs w:val="16"/>
    </w:rPr>
  </w:style>
  <w:style w:type="character" w:customStyle="1" w:styleId="post-date">
    <w:name w:val="post-date"/>
    <w:basedOn w:val="DefaultParagraphFont"/>
    <w:rsid w:val="007F3618"/>
  </w:style>
  <w:style w:type="paragraph" w:customStyle="1" w:styleId="wp-caption-text">
    <w:name w:val="wp-caption-text"/>
    <w:basedOn w:val="Normal"/>
    <w:rsid w:val="007F36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5B5A"/>
    <w:pPr>
      <w:ind w:left="720"/>
      <w:contextualSpacing/>
    </w:pPr>
  </w:style>
</w:styles>
</file>

<file path=word/webSettings.xml><?xml version="1.0" encoding="utf-8"?>
<w:webSettings xmlns:r="http://schemas.openxmlformats.org/officeDocument/2006/relationships" xmlns:w="http://schemas.openxmlformats.org/wordprocessingml/2006/main">
  <w:divs>
    <w:div w:id="9376997">
      <w:bodyDiv w:val="1"/>
      <w:marLeft w:val="0"/>
      <w:marRight w:val="0"/>
      <w:marTop w:val="0"/>
      <w:marBottom w:val="0"/>
      <w:divBdr>
        <w:top w:val="none" w:sz="0" w:space="0" w:color="auto"/>
        <w:left w:val="none" w:sz="0" w:space="0" w:color="auto"/>
        <w:bottom w:val="none" w:sz="0" w:space="0" w:color="auto"/>
        <w:right w:val="none" w:sz="0" w:space="0" w:color="auto"/>
      </w:divBdr>
      <w:divsChild>
        <w:div w:id="697507380">
          <w:marLeft w:val="547"/>
          <w:marRight w:val="0"/>
          <w:marTop w:val="106"/>
          <w:marBottom w:val="0"/>
          <w:divBdr>
            <w:top w:val="none" w:sz="0" w:space="0" w:color="auto"/>
            <w:left w:val="none" w:sz="0" w:space="0" w:color="auto"/>
            <w:bottom w:val="none" w:sz="0" w:space="0" w:color="auto"/>
            <w:right w:val="none" w:sz="0" w:space="0" w:color="auto"/>
          </w:divBdr>
        </w:div>
        <w:div w:id="1022783035">
          <w:marLeft w:val="547"/>
          <w:marRight w:val="0"/>
          <w:marTop w:val="106"/>
          <w:marBottom w:val="0"/>
          <w:divBdr>
            <w:top w:val="none" w:sz="0" w:space="0" w:color="auto"/>
            <w:left w:val="none" w:sz="0" w:space="0" w:color="auto"/>
            <w:bottom w:val="none" w:sz="0" w:space="0" w:color="auto"/>
            <w:right w:val="none" w:sz="0" w:space="0" w:color="auto"/>
          </w:divBdr>
        </w:div>
        <w:div w:id="2106028888">
          <w:marLeft w:val="547"/>
          <w:marRight w:val="0"/>
          <w:marTop w:val="106"/>
          <w:marBottom w:val="0"/>
          <w:divBdr>
            <w:top w:val="none" w:sz="0" w:space="0" w:color="auto"/>
            <w:left w:val="none" w:sz="0" w:space="0" w:color="auto"/>
            <w:bottom w:val="none" w:sz="0" w:space="0" w:color="auto"/>
            <w:right w:val="none" w:sz="0" w:space="0" w:color="auto"/>
          </w:divBdr>
        </w:div>
        <w:div w:id="752973009">
          <w:marLeft w:val="547"/>
          <w:marRight w:val="0"/>
          <w:marTop w:val="106"/>
          <w:marBottom w:val="0"/>
          <w:divBdr>
            <w:top w:val="none" w:sz="0" w:space="0" w:color="auto"/>
            <w:left w:val="none" w:sz="0" w:space="0" w:color="auto"/>
            <w:bottom w:val="none" w:sz="0" w:space="0" w:color="auto"/>
            <w:right w:val="none" w:sz="0" w:space="0" w:color="auto"/>
          </w:divBdr>
        </w:div>
        <w:div w:id="258102641">
          <w:marLeft w:val="547"/>
          <w:marRight w:val="0"/>
          <w:marTop w:val="106"/>
          <w:marBottom w:val="0"/>
          <w:divBdr>
            <w:top w:val="none" w:sz="0" w:space="0" w:color="auto"/>
            <w:left w:val="none" w:sz="0" w:space="0" w:color="auto"/>
            <w:bottom w:val="none" w:sz="0" w:space="0" w:color="auto"/>
            <w:right w:val="none" w:sz="0" w:space="0" w:color="auto"/>
          </w:divBdr>
        </w:div>
        <w:div w:id="1715888315">
          <w:marLeft w:val="547"/>
          <w:marRight w:val="0"/>
          <w:marTop w:val="106"/>
          <w:marBottom w:val="0"/>
          <w:divBdr>
            <w:top w:val="none" w:sz="0" w:space="0" w:color="auto"/>
            <w:left w:val="none" w:sz="0" w:space="0" w:color="auto"/>
            <w:bottom w:val="none" w:sz="0" w:space="0" w:color="auto"/>
            <w:right w:val="none" w:sz="0" w:space="0" w:color="auto"/>
          </w:divBdr>
        </w:div>
        <w:div w:id="2130080913">
          <w:marLeft w:val="547"/>
          <w:marRight w:val="0"/>
          <w:marTop w:val="106"/>
          <w:marBottom w:val="0"/>
          <w:divBdr>
            <w:top w:val="none" w:sz="0" w:space="0" w:color="auto"/>
            <w:left w:val="none" w:sz="0" w:space="0" w:color="auto"/>
            <w:bottom w:val="none" w:sz="0" w:space="0" w:color="auto"/>
            <w:right w:val="none" w:sz="0" w:space="0" w:color="auto"/>
          </w:divBdr>
        </w:div>
        <w:div w:id="291980035">
          <w:marLeft w:val="547"/>
          <w:marRight w:val="0"/>
          <w:marTop w:val="106"/>
          <w:marBottom w:val="0"/>
          <w:divBdr>
            <w:top w:val="none" w:sz="0" w:space="0" w:color="auto"/>
            <w:left w:val="none" w:sz="0" w:space="0" w:color="auto"/>
            <w:bottom w:val="none" w:sz="0" w:space="0" w:color="auto"/>
            <w:right w:val="none" w:sz="0" w:space="0" w:color="auto"/>
          </w:divBdr>
        </w:div>
        <w:div w:id="1591426052">
          <w:marLeft w:val="547"/>
          <w:marRight w:val="0"/>
          <w:marTop w:val="106"/>
          <w:marBottom w:val="0"/>
          <w:divBdr>
            <w:top w:val="none" w:sz="0" w:space="0" w:color="auto"/>
            <w:left w:val="none" w:sz="0" w:space="0" w:color="auto"/>
            <w:bottom w:val="none" w:sz="0" w:space="0" w:color="auto"/>
            <w:right w:val="none" w:sz="0" w:space="0" w:color="auto"/>
          </w:divBdr>
        </w:div>
      </w:divsChild>
    </w:div>
    <w:div w:id="56586542">
      <w:bodyDiv w:val="1"/>
      <w:marLeft w:val="0"/>
      <w:marRight w:val="0"/>
      <w:marTop w:val="0"/>
      <w:marBottom w:val="0"/>
      <w:divBdr>
        <w:top w:val="none" w:sz="0" w:space="0" w:color="auto"/>
        <w:left w:val="none" w:sz="0" w:space="0" w:color="auto"/>
        <w:bottom w:val="none" w:sz="0" w:space="0" w:color="auto"/>
        <w:right w:val="none" w:sz="0" w:space="0" w:color="auto"/>
      </w:divBdr>
      <w:divsChild>
        <w:div w:id="509635920">
          <w:marLeft w:val="547"/>
          <w:marRight w:val="0"/>
          <w:marTop w:val="106"/>
          <w:marBottom w:val="0"/>
          <w:divBdr>
            <w:top w:val="none" w:sz="0" w:space="0" w:color="auto"/>
            <w:left w:val="none" w:sz="0" w:space="0" w:color="auto"/>
            <w:bottom w:val="none" w:sz="0" w:space="0" w:color="auto"/>
            <w:right w:val="none" w:sz="0" w:space="0" w:color="auto"/>
          </w:divBdr>
        </w:div>
        <w:div w:id="1067915405">
          <w:marLeft w:val="547"/>
          <w:marRight w:val="0"/>
          <w:marTop w:val="106"/>
          <w:marBottom w:val="0"/>
          <w:divBdr>
            <w:top w:val="none" w:sz="0" w:space="0" w:color="auto"/>
            <w:left w:val="none" w:sz="0" w:space="0" w:color="auto"/>
            <w:bottom w:val="none" w:sz="0" w:space="0" w:color="auto"/>
            <w:right w:val="none" w:sz="0" w:space="0" w:color="auto"/>
          </w:divBdr>
        </w:div>
        <w:div w:id="1832453088">
          <w:marLeft w:val="547"/>
          <w:marRight w:val="0"/>
          <w:marTop w:val="106"/>
          <w:marBottom w:val="0"/>
          <w:divBdr>
            <w:top w:val="none" w:sz="0" w:space="0" w:color="auto"/>
            <w:left w:val="none" w:sz="0" w:space="0" w:color="auto"/>
            <w:bottom w:val="none" w:sz="0" w:space="0" w:color="auto"/>
            <w:right w:val="none" w:sz="0" w:space="0" w:color="auto"/>
          </w:divBdr>
        </w:div>
        <w:div w:id="680620857">
          <w:marLeft w:val="547"/>
          <w:marRight w:val="0"/>
          <w:marTop w:val="106"/>
          <w:marBottom w:val="0"/>
          <w:divBdr>
            <w:top w:val="none" w:sz="0" w:space="0" w:color="auto"/>
            <w:left w:val="none" w:sz="0" w:space="0" w:color="auto"/>
            <w:bottom w:val="none" w:sz="0" w:space="0" w:color="auto"/>
            <w:right w:val="none" w:sz="0" w:space="0" w:color="auto"/>
          </w:divBdr>
        </w:div>
      </w:divsChild>
    </w:div>
    <w:div w:id="155609145">
      <w:bodyDiv w:val="1"/>
      <w:marLeft w:val="0"/>
      <w:marRight w:val="0"/>
      <w:marTop w:val="0"/>
      <w:marBottom w:val="0"/>
      <w:divBdr>
        <w:top w:val="none" w:sz="0" w:space="0" w:color="auto"/>
        <w:left w:val="none" w:sz="0" w:space="0" w:color="auto"/>
        <w:bottom w:val="none" w:sz="0" w:space="0" w:color="auto"/>
        <w:right w:val="none" w:sz="0" w:space="0" w:color="auto"/>
      </w:divBdr>
      <w:divsChild>
        <w:div w:id="1773282899">
          <w:marLeft w:val="0"/>
          <w:marRight w:val="0"/>
          <w:marTop w:val="0"/>
          <w:marBottom w:val="0"/>
          <w:divBdr>
            <w:top w:val="none" w:sz="0" w:space="0" w:color="auto"/>
            <w:left w:val="none" w:sz="0" w:space="0" w:color="auto"/>
            <w:bottom w:val="none" w:sz="0" w:space="0" w:color="auto"/>
            <w:right w:val="none" w:sz="0" w:space="0" w:color="auto"/>
          </w:divBdr>
          <w:divsChild>
            <w:div w:id="186144440">
              <w:marLeft w:val="0"/>
              <w:marRight w:val="0"/>
              <w:marTop w:val="0"/>
              <w:marBottom w:val="0"/>
              <w:divBdr>
                <w:top w:val="none" w:sz="0" w:space="0" w:color="auto"/>
                <w:left w:val="none" w:sz="0" w:space="0" w:color="auto"/>
                <w:bottom w:val="none" w:sz="0" w:space="0" w:color="auto"/>
                <w:right w:val="none" w:sz="0" w:space="0" w:color="auto"/>
              </w:divBdr>
              <w:divsChild>
                <w:div w:id="1420515605">
                  <w:marLeft w:val="-120"/>
                  <w:marRight w:val="-120"/>
                  <w:marTop w:val="0"/>
                  <w:marBottom w:val="0"/>
                  <w:divBdr>
                    <w:top w:val="none" w:sz="0" w:space="0" w:color="auto"/>
                    <w:left w:val="none" w:sz="0" w:space="0" w:color="auto"/>
                    <w:bottom w:val="none" w:sz="0" w:space="0" w:color="auto"/>
                    <w:right w:val="none" w:sz="0" w:space="0" w:color="auto"/>
                  </w:divBdr>
                  <w:divsChild>
                    <w:div w:id="212011891">
                      <w:marLeft w:val="0"/>
                      <w:marRight w:val="0"/>
                      <w:marTop w:val="0"/>
                      <w:marBottom w:val="0"/>
                      <w:divBdr>
                        <w:top w:val="none" w:sz="0" w:space="0" w:color="auto"/>
                        <w:left w:val="none" w:sz="0" w:space="0" w:color="auto"/>
                        <w:bottom w:val="none" w:sz="0" w:space="0" w:color="auto"/>
                        <w:right w:val="none" w:sz="0" w:space="0" w:color="auto"/>
                      </w:divBdr>
                      <w:divsChild>
                        <w:div w:id="1491099561">
                          <w:marLeft w:val="0"/>
                          <w:marRight w:val="0"/>
                          <w:marTop w:val="0"/>
                          <w:marBottom w:val="0"/>
                          <w:divBdr>
                            <w:top w:val="none" w:sz="0" w:space="0" w:color="auto"/>
                            <w:left w:val="none" w:sz="0" w:space="0" w:color="auto"/>
                            <w:bottom w:val="none" w:sz="0" w:space="0" w:color="auto"/>
                            <w:right w:val="none" w:sz="0" w:space="0" w:color="auto"/>
                          </w:divBdr>
                          <w:divsChild>
                            <w:div w:id="1653483826">
                              <w:marLeft w:val="0"/>
                              <w:marRight w:val="0"/>
                              <w:marTop w:val="0"/>
                              <w:marBottom w:val="0"/>
                              <w:divBdr>
                                <w:top w:val="none" w:sz="0" w:space="0" w:color="auto"/>
                                <w:left w:val="none" w:sz="0" w:space="0" w:color="auto"/>
                                <w:bottom w:val="none" w:sz="0" w:space="0" w:color="auto"/>
                                <w:right w:val="none" w:sz="0" w:space="0" w:color="auto"/>
                              </w:divBdr>
                              <w:divsChild>
                                <w:div w:id="977417933">
                                  <w:marLeft w:val="0"/>
                                  <w:marRight w:val="0"/>
                                  <w:marTop w:val="240"/>
                                  <w:marBottom w:val="360"/>
                                  <w:divBdr>
                                    <w:top w:val="none" w:sz="0" w:space="0" w:color="auto"/>
                                    <w:left w:val="none" w:sz="0" w:space="0" w:color="auto"/>
                                    <w:bottom w:val="none" w:sz="0" w:space="0" w:color="auto"/>
                                    <w:right w:val="none" w:sz="0" w:space="0" w:color="auto"/>
                                  </w:divBdr>
                                </w:div>
                              </w:divsChild>
                            </w:div>
                            <w:div w:id="2073649972">
                              <w:marLeft w:val="0"/>
                              <w:marRight w:val="0"/>
                              <w:marTop w:val="420"/>
                              <w:marBottom w:val="0"/>
                              <w:divBdr>
                                <w:top w:val="none" w:sz="0" w:space="0" w:color="auto"/>
                                <w:left w:val="none" w:sz="0" w:space="0" w:color="auto"/>
                                <w:bottom w:val="none" w:sz="0" w:space="0" w:color="auto"/>
                                <w:right w:val="none" w:sz="0" w:space="0" w:color="auto"/>
                              </w:divBdr>
                              <w:divsChild>
                                <w:div w:id="1379864213">
                                  <w:marLeft w:val="-120"/>
                                  <w:marRight w:val="-120"/>
                                  <w:marTop w:val="0"/>
                                  <w:marBottom w:val="0"/>
                                  <w:divBdr>
                                    <w:top w:val="none" w:sz="0" w:space="0" w:color="auto"/>
                                    <w:left w:val="none" w:sz="0" w:space="0" w:color="auto"/>
                                    <w:bottom w:val="none" w:sz="0" w:space="0" w:color="auto"/>
                                    <w:right w:val="none" w:sz="0" w:space="0" w:color="auto"/>
                                  </w:divBdr>
                                  <w:divsChild>
                                    <w:div w:id="133064697">
                                      <w:marLeft w:val="0"/>
                                      <w:marRight w:val="0"/>
                                      <w:marTop w:val="0"/>
                                      <w:marBottom w:val="240"/>
                                      <w:divBdr>
                                        <w:top w:val="none" w:sz="0" w:space="0" w:color="auto"/>
                                        <w:left w:val="none" w:sz="0" w:space="0" w:color="auto"/>
                                        <w:bottom w:val="none" w:sz="0" w:space="0" w:color="auto"/>
                                        <w:right w:val="none" w:sz="0" w:space="0" w:color="auto"/>
                                      </w:divBdr>
                                      <w:divsChild>
                                        <w:div w:id="97727065">
                                          <w:marLeft w:val="0"/>
                                          <w:marRight w:val="0"/>
                                          <w:marTop w:val="0"/>
                                          <w:marBottom w:val="0"/>
                                          <w:divBdr>
                                            <w:top w:val="none" w:sz="0" w:space="0" w:color="auto"/>
                                            <w:left w:val="none" w:sz="0" w:space="0" w:color="auto"/>
                                            <w:bottom w:val="none" w:sz="0" w:space="0" w:color="auto"/>
                                            <w:right w:val="none" w:sz="0" w:space="0" w:color="auto"/>
                                          </w:divBdr>
                                          <w:divsChild>
                                            <w:div w:id="1227835968">
                                              <w:marLeft w:val="0"/>
                                              <w:marRight w:val="0"/>
                                              <w:marTop w:val="0"/>
                                              <w:marBottom w:val="0"/>
                                              <w:divBdr>
                                                <w:top w:val="none" w:sz="0" w:space="0" w:color="auto"/>
                                                <w:left w:val="none" w:sz="0" w:space="0" w:color="auto"/>
                                                <w:bottom w:val="none" w:sz="0" w:space="0" w:color="auto"/>
                                                <w:right w:val="none" w:sz="0" w:space="0" w:color="auto"/>
                                              </w:divBdr>
                                              <w:divsChild>
                                                <w:div w:id="663315446">
                                                  <w:marLeft w:val="0"/>
                                                  <w:marRight w:val="0"/>
                                                  <w:marTop w:val="0"/>
                                                  <w:marBottom w:val="0"/>
                                                  <w:divBdr>
                                                    <w:top w:val="none" w:sz="0" w:space="0" w:color="auto"/>
                                                    <w:left w:val="none" w:sz="0" w:space="0" w:color="auto"/>
                                                    <w:bottom w:val="none" w:sz="0" w:space="0" w:color="auto"/>
                                                    <w:right w:val="none" w:sz="0" w:space="0" w:color="auto"/>
                                                  </w:divBdr>
                                                  <w:divsChild>
                                                    <w:div w:id="63142828">
                                                      <w:marLeft w:val="120"/>
                                                      <w:marRight w:val="120"/>
                                                      <w:marTop w:val="0"/>
                                                      <w:marBottom w:val="0"/>
                                                      <w:divBdr>
                                                        <w:top w:val="none" w:sz="0" w:space="0" w:color="auto"/>
                                                        <w:left w:val="none" w:sz="0" w:space="0" w:color="auto"/>
                                                        <w:bottom w:val="none" w:sz="0" w:space="0" w:color="auto"/>
                                                        <w:right w:val="none" w:sz="0" w:space="0" w:color="auto"/>
                                                      </w:divBdr>
                                                      <w:divsChild>
                                                        <w:div w:id="1793935745">
                                                          <w:marLeft w:val="0"/>
                                                          <w:marRight w:val="120"/>
                                                          <w:marTop w:val="36"/>
                                                          <w:marBottom w:val="96"/>
                                                          <w:divBdr>
                                                            <w:top w:val="none" w:sz="0" w:space="0" w:color="auto"/>
                                                            <w:left w:val="none" w:sz="0" w:space="0" w:color="auto"/>
                                                            <w:bottom w:val="none" w:sz="0" w:space="0" w:color="auto"/>
                                                            <w:right w:val="none" w:sz="0" w:space="0" w:color="auto"/>
                                                          </w:divBdr>
                                                        </w:div>
                                                      </w:divsChild>
                                                    </w:div>
                                                  </w:divsChild>
                                                </w:div>
                                                <w:div w:id="379134163">
                                                  <w:marLeft w:val="0"/>
                                                  <w:marRight w:val="0"/>
                                                  <w:marTop w:val="0"/>
                                                  <w:marBottom w:val="0"/>
                                                  <w:divBdr>
                                                    <w:top w:val="none" w:sz="0" w:space="0" w:color="auto"/>
                                                    <w:left w:val="none" w:sz="0" w:space="0" w:color="auto"/>
                                                    <w:bottom w:val="none" w:sz="0" w:space="0" w:color="auto"/>
                                                    <w:right w:val="none" w:sz="0" w:space="0" w:color="auto"/>
                                                  </w:divBdr>
                                                  <w:divsChild>
                                                    <w:div w:id="2000380658">
                                                      <w:marLeft w:val="120"/>
                                                      <w:marRight w:val="120"/>
                                                      <w:marTop w:val="0"/>
                                                      <w:marBottom w:val="0"/>
                                                      <w:divBdr>
                                                        <w:top w:val="none" w:sz="0" w:space="0" w:color="auto"/>
                                                        <w:left w:val="none" w:sz="0" w:space="0" w:color="auto"/>
                                                        <w:bottom w:val="none" w:sz="0" w:space="0" w:color="auto"/>
                                                        <w:right w:val="none" w:sz="0" w:space="0" w:color="auto"/>
                                                      </w:divBdr>
                                                      <w:divsChild>
                                                        <w:div w:id="1841310109">
                                                          <w:marLeft w:val="0"/>
                                                          <w:marRight w:val="120"/>
                                                          <w:marTop w:val="36"/>
                                                          <w:marBottom w:val="96"/>
                                                          <w:divBdr>
                                                            <w:top w:val="none" w:sz="0" w:space="0" w:color="auto"/>
                                                            <w:left w:val="none" w:sz="0" w:space="0" w:color="auto"/>
                                                            <w:bottom w:val="none" w:sz="0" w:space="0" w:color="auto"/>
                                                            <w:right w:val="none" w:sz="0" w:space="0" w:color="auto"/>
                                                          </w:divBdr>
                                                        </w:div>
                                                      </w:divsChild>
                                                    </w:div>
                                                  </w:divsChild>
                                                </w:div>
                                                <w:div w:id="255211549">
                                                  <w:marLeft w:val="0"/>
                                                  <w:marRight w:val="0"/>
                                                  <w:marTop w:val="0"/>
                                                  <w:marBottom w:val="0"/>
                                                  <w:divBdr>
                                                    <w:top w:val="none" w:sz="0" w:space="0" w:color="auto"/>
                                                    <w:left w:val="none" w:sz="0" w:space="0" w:color="auto"/>
                                                    <w:bottom w:val="none" w:sz="0" w:space="0" w:color="auto"/>
                                                    <w:right w:val="none" w:sz="0" w:space="0" w:color="auto"/>
                                                  </w:divBdr>
                                                  <w:divsChild>
                                                    <w:div w:id="1448699695">
                                                      <w:marLeft w:val="120"/>
                                                      <w:marRight w:val="120"/>
                                                      <w:marTop w:val="0"/>
                                                      <w:marBottom w:val="0"/>
                                                      <w:divBdr>
                                                        <w:top w:val="none" w:sz="0" w:space="0" w:color="auto"/>
                                                        <w:left w:val="none" w:sz="0" w:space="0" w:color="auto"/>
                                                        <w:bottom w:val="none" w:sz="0" w:space="0" w:color="auto"/>
                                                        <w:right w:val="none" w:sz="0" w:space="0" w:color="auto"/>
                                                      </w:divBdr>
                                                      <w:divsChild>
                                                        <w:div w:id="1205094294">
                                                          <w:marLeft w:val="0"/>
                                                          <w:marRight w:val="120"/>
                                                          <w:marTop w:val="36"/>
                                                          <w:marBottom w:val="96"/>
                                                          <w:divBdr>
                                                            <w:top w:val="none" w:sz="0" w:space="0" w:color="auto"/>
                                                            <w:left w:val="none" w:sz="0" w:space="0" w:color="auto"/>
                                                            <w:bottom w:val="none" w:sz="0" w:space="0" w:color="auto"/>
                                                            <w:right w:val="none" w:sz="0" w:space="0" w:color="auto"/>
                                                          </w:divBdr>
                                                        </w:div>
                                                      </w:divsChild>
                                                    </w:div>
                                                  </w:divsChild>
                                                </w:div>
                                                <w:div w:id="968166117">
                                                  <w:marLeft w:val="0"/>
                                                  <w:marRight w:val="0"/>
                                                  <w:marTop w:val="0"/>
                                                  <w:marBottom w:val="0"/>
                                                  <w:divBdr>
                                                    <w:top w:val="none" w:sz="0" w:space="0" w:color="auto"/>
                                                    <w:left w:val="none" w:sz="0" w:space="0" w:color="auto"/>
                                                    <w:bottom w:val="none" w:sz="0" w:space="0" w:color="auto"/>
                                                    <w:right w:val="none" w:sz="0" w:space="0" w:color="auto"/>
                                                  </w:divBdr>
                                                  <w:divsChild>
                                                    <w:div w:id="855925678">
                                                      <w:marLeft w:val="120"/>
                                                      <w:marRight w:val="120"/>
                                                      <w:marTop w:val="0"/>
                                                      <w:marBottom w:val="0"/>
                                                      <w:divBdr>
                                                        <w:top w:val="none" w:sz="0" w:space="0" w:color="auto"/>
                                                        <w:left w:val="none" w:sz="0" w:space="0" w:color="auto"/>
                                                        <w:bottom w:val="none" w:sz="0" w:space="0" w:color="auto"/>
                                                        <w:right w:val="none" w:sz="0" w:space="0" w:color="auto"/>
                                                      </w:divBdr>
                                                      <w:divsChild>
                                                        <w:div w:id="1442264159">
                                                          <w:marLeft w:val="0"/>
                                                          <w:marRight w:val="120"/>
                                                          <w:marTop w:val="36"/>
                                                          <w:marBottom w:val="96"/>
                                                          <w:divBdr>
                                                            <w:top w:val="none" w:sz="0" w:space="0" w:color="auto"/>
                                                            <w:left w:val="none" w:sz="0" w:space="0" w:color="auto"/>
                                                            <w:bottom w:val="none" w:sz="0" w:space="0" w:color="auto"/>
                                                            <w:right w:val="none" w:sz="0" w:space="0" w:color="auto"/>
                                                          </w:divBdr>
                                                        </w:div>
                                                      </w:divsChild>
                                                    </w:div>
                                                  </w:divsChild>
                                                </w:div>
                                                <w:div w:id="1264189865">
                                                  <w:marLeft w:val="0"/>
                                                  <w:marRight w:val="0"/>
                                                  <w:marTop w:val="0"/>
                                                  <w:marBottom w:val="0"/>
                                                  <w:divBdr>
                                                    <w:top w:val="none" w:sz="0" w:space="0" w:color="auto"/>
                                                    <w:left w:val="none" w:sz="0" w:space="0" w:color="auto"/>
                                                    <w:bottom w:val="none" w:sz="0" w:space="0" w:color="auto"/>
                                                    <w:right w:val="none" w:sz="0" w:space="0" w:color="auto"/>
                                                  </w:divBdr>
                                                  <w:divsChild>
                                                    <w:div w:id="607467526">
                                                      <w:marLeft w:val="120"/>
                                                      <w:marRight w:val="120"/>
                                                      <w:marTop w:val="0"/>
                                                      <w:marBottom w:val="0"/>
                                                      <w:divBdr>
                                                        <w:top w:val="none" w:sz="0" w:space="0" w:color="auto"/>
                                                        <w:left w:val="none" w:sz="0" w:space="0" w:color="auto"/>
                                                        <w:bottom w:val="none" w:sz="0" w:space="0" w:color="auto"/>
                                                        <w:right w:val="none" w:sz="0" w:space="0" w:color="auto"/>
                                                      </w:divBdr>
                                                      <w:divsChild>
                                                        <w:div w:id="2086874493">
                                                          <w:marLeft w:val="0"/>
                                                          <w:marRight w:val="120"/>
                                                          <w:marTop w:val="36"/>
                                                          <w:marBottom w:val="96"/>
                                                          <w:divBdr>
                                                            <w:top w:val="none" w:sz="0" w:space="0" w:color="auto"/>
                                                            <w:left w:val="none" w:sz="0" w:space="0" w:color="auto"/>
                                                            <w:bottom w:val="none" w:sz="0" w:space="0" w:color="auto"/>
                                                            <w:right w:val="none" w:sz="0" w:space="0" w:color="auto"/>
                                                          </w:divBdr>
                                                        </w:div>
                                                      </w:divsChild>
                                                    </w:div>
                                                  </w:divsChild>
                                                </w:div>
                                                <w:div w:id="1583878176">
                                                  <w:marLeft w:val="0"/>
                                                  <w:marRight w:val="0"/>
                                                  <w:marTop w:val="0"/>
                                                  <w:marBottom w:val="0"/>
                                                  <w:divBdr>
                                                    <w:top w:val="none" w:sz="0" w:space="0" w:color="auto"/>
                                                    <w:left w:val="none" w:sz="0" w:space="0" w:color="auto"/>
                                                    <w:bottom w:val="none" w:sz="0" w:space="0" w:color="auto"/>
                                                    <w:right w:val="none" w:sz="0" w:space="0" w:color="auto"/>
                                                  </w:divBdr>
                                                  <w:divsChild>
                                                    <w:div w:id="163594694">
                                                      <w:marLeft w:val="120"/>
                                                      <w:marRight w:val="120"/>
                                                      <w:marTop w:val="0"/>
                                                      <w:marBottom w:val="0"/>
                                                      <w:divBdr>
                                                        <w:top w:val="none" w:sz="0" w:space="0" w:color="auto"/>
                                                        <w:left w:val="none" w:sz="0" w:space="0" w:color="auto"/>
                                                        <w:bottom w:val="none" w:sz="0" w:space="0" w:color="auto"/>
                                                        <w:right w:val="none" w:sz="0" w:space="0" w:color="auto"/>
                                                      </w:divBdr>
                                                      <w:divsChild>
                                                        <w:div w:id="875430025">
                                                          <w:marLeft w:val="0"/>
                                                          <w:marRight w:val="120"/>
                                                          <w:marTop w:val="36"/>
                                                          <w:marBottom w:val="96"/>
                                                          <w:divBdr>
                                                            <w:top w:val="none" w:sz="0" w:space="0" w:color="auto"/>
                                                            <w:left w:val="none" w:sz="0" w:space="0" w:color="auto"/>
                                                            <w:bottom w:val="none" w:sz="0" w:space="0" w:color="auto"/>
                                                            <w:right w:val="none" w:sz="0" w:space="0" w:color="auto"/>
                                                          </w:divBdr>
                                                        </w:div>
                                                      </w:divsChild>
                                                    </w:div>
                                                  </w:divsChild>
                                                </w:div>
                                                <w:div w:id="405616702">
                                                  <w:marLeft w:val="0"/>
                                                  <w:marRight w:val="0"/>
                                                  <w:marTop w:val="0"/>
                                                  <w:marBottom w:val="0"/>
                                                  <w:divBdr>
                                                    <w:top w:val="none" w:sz="0" w:space="0" w:color="auto"/>
                                                    <w:left w:val="none" w:sz="0" w:space="0" w:color="auto"/>
                                                    <w:bottom w:val="none" w:sz="0" w:space="0" w:color="auto"/>
                                                    <w:right w:val="none" w:sz="0" w:space="0" w:color="auto"/>
                                                  </w:divBdr>
                                                  <w:divsChild>
                                                    <w:div w:id="1632174688">
                                                      <w:marLeft w:val="120"/>
                                                      <w:marRight w:val="120"/>
                                                      <w:marTop w:val="0"/>
                                                      <w:marBottom w:val="0"/>
                                                      <w:divBdr>
                                                        <w:top w:val="none" w:sz="0" w:space="0" w:color="auto"/>
                                                        <w:left w:val="none" w:sz="0" w:space="0" w:color="auto"/>
                                                        <w:bottom w:val="none" w:sz="0" w:space="0" w:color="auto"/>
                                                        <w:right w:val="none" w:sz="0" w:space="0" w:color="auto"/>
                                                      </w:divBdr>
                                                      <w:divsChild>
                                                        <w:div w:id="695618815">
                                                          <w:marLeft w:val="0"/>
                                                          <w:marRight w:val="120"/>
                                                          <w:marTop w:val="36"/>
                                                          <w:marBottom w:val="96"/>
                                                          <w:divBdr>
                                                            <w:top w:val="none" w:sz="0" w:space="0" w:color="auto"/>
                                                            <w:left w:val="none" w:sz="0" w:space="0" w:color="auto"/>
                                                            <w:bottom w:val="none" w:sz="0" w:space="0" w:color="auto"/>
                                                            <w:right w:val="none" w:sz="0" w:space="0" w:color="auto"/>
                                                          </w:divBdr>
                                                        </w:div>
                                                      </w:divsChild>
                                                    </w:div>
                                                  </w:divsChild>
                                                </w:div>
                                                <w:div w:id="1052734627">
                                                  <w:marLeft w:val="0"/>
                                                  <w:marRight w:val="0"/>
                                                  <w:marTop w:val="0"/>
                                                  <w:marBottom w:val="0"/>
                                                  <w:divBdr>
                                                    <w:top w:val="none" w:sz="0" w:space="0" w:color="auto"/>
                                                    <w:left w:val="none" w:sz="0" w:space="0" w:color="auto"/>
                                                    <w:bottom w:val="none" w:sz="0" w:space="0" w:color="auto"/>
                                                    <w:right w:val="none" w:sz="0" w:space="0" w:color="auto"/>
                                                  </w:divBdr>
                                                  <w:divsChild>
                                                    <w:div w:id="1588467071">
                                                      <w:marLeft w:val="120"/>
                                                      <w:marRight w:val="120"/>
                                                      <w:marTop w:val="0"/>
                                                      <w:marBottom w:val="0"/>
                                                      <w:divBdr>
                                                        <w:top w:val="none" w:sz="0" w:space="0" w:color="auto"/>
                                                        <w:left w:val="none" w:sz="0" w:space="0" w:color="auto"/>
                                                        <w:bottom w:val="none" w:sz="0" w:space="0" w:color="auto"/>
                                                        <w:right w:val="none" w:sz="0" w:space="0" w:color="auto"/>
                                                      </w:divBdr>
                                                      <w:divsChild>
                                                        <w:div w:id="795028492">
                                                          <w:marLeft w:val="0"/>
                                                          <w:marRight w:val="120"/>
                                                          <w:marTop w:val="36"/>
                                                          <w:marBottom w:val="96"/>
                                                          <w:divBdr>
                                                            <w:top w:val="none" w:sz="0" w:space="0" w:color="auto"/>
                                                            <w:left w:val="none" w:sz="0" w:space="0" w:color="auto"/>
                                                            <w:bottom w:val="none" w:sz="0" w:space="0" w:color="auto"/>
                                                            <w:right w:val="none" w:sz="0" w:space="0" w:color="auto"/>
                                                          </w:divBdr>
                                                        </w:div>
                                                      </w:divsChild>
                                                    </w:div>
                                                  </w:divsChild>
                                                </w:div>
                                                <w:div w:id="953639033">
                                                  <w:marLeft w:val="0"/>
                                                  <w:marRight w:val="0"/>
                                                  <w:marTop w:val="0"/>
                                                  <w:marBottom w:val="0"/>
                                                  <w:divBdr>
                                                    <w:top w:val="none" w:sz="0" w:space="0" w:color="auto"/>
                                                    <w:left w:val="none" w:sz="0" w:space="0" w:color="auto"/>
                                                    <w:bottom w:val="none" w:sz="0" w:space="0" w:color="auto"/>
                                                    <w:right w:val="none" w:sz="0" w:space="0" w:color="auto"/>
                                                  </w:divBdr>
                                                  <w:divsChild>
                                                    <w:div w:id="892547954">
                                                      <w:marLeft w:val="120"/>
                                                      <w:marRight w:val="120"/>
                                                      <w:marTop w:val="0"/>
                                                      <w:marBottom w:val="0"/>
                                                      <w:divBdr>
                                                        <w:top w:val="none" w:sz="0" w:space="0" w:color="auto"/>
                                                        <w:left w:val="none" w:sz="0" w:space="0" w:color="auto"/>
                                                        <w:bottom w:val="none" w:sz="0" w:space="0" w:color="auto"/>
                                                        <w:right w:val="none" w:sz="0" w:space="0" w:color="auto"/>
                                                      </w:divBdr>
                                                      <w:divsChild>
                                                        <w:div w:id="952324183">
                                                          <w:marLeft w:val="0"/>
                                                          <w:marRight w:val="120"/>
                                                          <w:marTop w:val="36"/>
                                                          <w:marBottom w:val="96"/>
                                                          <w:divBdr>
                                                            <w:top w:val="none" w:sz="0" w:space="0" w:color="auto"/>
                                                            <w:left w:val="none" w:sz="0" w:space="0" w:color="auto"/>
                                                            <w:bottom w:val="none" w:sz="0" w:space="0" w:color="auto"/>
                                                            <w:right w:val="none" w:sz="0" w:space="0" w:color="auto"/>
                                                          </w:divBdr>
                                                        </w:div>
                                                      </w:divsChild>
                                                    </w:div>
                                                  </w:divsChild>
                                                </w:div>
                                                <w:div w:id="1275140103">
                                                  <w:marLeft w:val="0"/>
                                                  <w:marRight w:val="0"/>
                                                  <w:marTop w:val="0"/>
                                                  <w:marBottom w:val="0"/>
                                                  <w:divBdr>
                                                    <w:top w:val="none" w:sz="0" w:space="0" w:color="auto"/>
                                                    <w:left w:val="none" w:sz="0" w:space="0" w:color="auto"/>
                                                    <w:bottom w:val="none" w:sz="0" w:space="0" w:color="auto"/>
                                                    <w:right w:val="none" w:sz="0" w:space="0" w:color="auto"/>
                                                  </w:divBdr>
                                                  <w:divsChild>
                                                    <w:div w:id="838735799">
                                                      <w:marLeft w:val="120"/>
                                                      <w:marRight w:val="120"/>
                                                      <w:marTop w:val="0"/>
                                                      <w:marBottom w:val="0"/>
                                                      <w:divBdr>
                                                        <w:top w:val="none" w:sz="0" w:space="0" w:color="auto"/>
                                                        <w:left w:val="none" w:sz="0" w:space="0" w:color="auto"/>
                                                        <w:bottom w:val="none" w:sz="0" w:space="0" w:color="auto"/>
                                                        <w:right w:val="none" w:sz="0" w:space="0" w:color="auto"/>
                                                      </w:divBdr>
                                                      <w:divsChild>
                                                        <w:div w:id="511575739">
                                                          <w:marLeft w:val="0"/>
                                                          <w:marRight w:val="120"/>
                                                          <w:marTop w:val="3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95968">
                      <w:marLeft w:val="0"/>
                      <w:marRight w:val="0"/>
                      <w:marTop w:val="0"/>
                      <w:marBottom w:val="0"/>
                      <w:divBdr>
                        <w:top w:val="none" w:sz="0" w:space="0" w:color="auto"/>
                        <w:left w:val="none" w:sz="0" w:space="0" w:color="auto"/>
                        <w:bottom w:val="none" w:sz="0" w:space="0" w:color="auto"/>
                        <w:right w:val="none" w:sz="0" w:space="0" w:color="auto"/>
                      </w:divBdr>
                      <w:divsChild>
                        <w:div w:id="905335247">
                          <w:marLeft w:val="0"/>
                          <w:marRight w:val="0"/>
                          <w:marTop w:val="0"/>
                          <w:marBottom w:val="0"/>
                          <w:divBdr>
                            <w:top w:val="none" w:sz="0" w:space="0" w:color="auto"/>
                            <w:left w:val="none" w:sz="0" w:space="0" w:color="auto"/>
                            <w:bottom w:val="none" w:sz="0" w:space="0" w:color="auto"/>
                            <w:right w:val="none" w:sz="0" w:space="0" w:color="auto"/>
                          </w:divBdr>
                          <w:divsChild>
                            <w:div w:id="1405496363">
                              <w:marLeft w:val="0"/>
                              <w:marRight w:val="0"/>
                              <w:marTop w:val="0"/>
                              <w:marBottom w:val="0"/>
                              <w:divBdr>
                                <w:top w:val="none" w:sz="0" w:space="0" w:color="auto"/>
                                <w:left w:val="none" w:sz="0" w:space="0" w:color="auto"/>
                                <w:bottom w:val="none" w:sz="0" w:space="0" w:color="auto"/>
                                <w:right w:val="none" w:sz="0" w:space="0" w:color="auto"/>
                              </w:divBdr>
                            </w:div>
                            <w:div w:id="1883902595">
                              <w:marLeft w:val="-120"/>
                              <w:marRight w:val="-120"/>
                              <w:marTop w:val="0"/>
                              <w:marBottom w:val="0"/>
                              <w:divBdr>
                                <w:top w:val="none" w:sz="0" w:space="0" w:color="auto"/>
                                <w:left w:val="none" w:sz="0" w:space="0" w:color="auto"/>
                                <w:bottom w:val="none" w:sz="0" w:space="0" w:color="auto"/>
                                <w:right w:val="none" w:sz="0" w:space="0" w:color="auto"/>
                              </w:divBdr>
                              <w:divsChild>
                                <w:div w:id="1396120337">
                                  <w:marLeft w:val="0"/>
                                  <w:marRight w:val="0"/>
                                  <w:marTop w:val="0"/>
                                  <w:marBottom w:val="240"/>
                                  <w:divBdr>
                                    <w:top w:val="none" w:sz="0" w:space="0" w:color="auto"/>
                                    <w:left w:val="none" w:sz="0" w:space="0" w:color="auto"/>
                                    <w:bottom w:val="none" w:sz="0" w:space="0" w:color="auto"/>
                                    <w:right w:val="none" w:sz="0" w:space="0" w:color="auto"/>
                                  </w:divBdr>
                                  <w:divsChild>
                                    <w:div w:id="753237073">
                                      <w:marLeft w:val="0"/>
                                      <w:marRight w:val="0"/>
                                      <w:marTop w:val="0"/>
                                      <w:marBottom w:val="0"/>
                                      <w:divBdr>
                                        <w:top w:val="none" w:sz="0" w:space="0" w:color="auto"/>
                                        <w:left w:val="none" w:sz="0" w:space="0" w:color="auto"/>
                                        <w:bottom w:val="none" w:sz="0" w:space="0" w:color="auto"/>
                                        <w:right w:val="none" w:sz="0" w:space="0" w:color="auto"/>
                                      </w:divBdr>
                                      <w:divsChild>
                                        <w:div w:id="860902057">
                                          <w:marLeft w:val="0"/>
                                          <w:marRight w:val="0"/>
                                          <w:marTop w:val="0"/>
                                          <w:marBottom w:val="0"/>
                                          <w:divBdr>
                                            <w:top w:val="none" w:sz="0" w:space="0" w:color="auto"/>
                                            <w:left w:val="none" w:sz="0" w:space="0" w:color="auto"/>
                                            <w:bottom w:val="none" w:sz="0" w:space="0" w:color="auto"/>
                                            <w:right w:val="none" w:sz="0" w:space="0" w:color="auto"/>
                                          </w:divBdr>
                                          <w:divsChild>
                                            <w:div w:id="2016305208">
                                              <w:marLeft w:val="0"/>
                                              <w:marRight w:val="0"/>
                                              <w:marTop w:val="0"/>
                                              <w:marBottom w:val="0"/>
                                              <w:divBdr>
                                                <w:top w:val="none" w:sz="0" w:space="0" w:color="auto"/>
                                                <w:left w:val="none" w:sz="0" w:space="0" w:color="auto"/>
                                                <w:bottom w:val="none" w:sz="0" w:space="0" w:color="auto"/>
                                                <w:right w:val="none" w:sz="0" w:space="0" w:color="auto"/>
                                              </w:divBdr>
                                              <w:divsChild>
                                                <w:div w:id="1245459029">
                                                  <w:marLeft w:val="0"/>
                                                  <w:marRight w:val="0"/>
                                                  <w:marTop w:val="0"/>
                                                  <w:marBottom w:val="0"/>
                                                  <w:divBdr>
                                                    <w:top w:val="none" w:sz="0" w:space="0" w:color="auto"/>
                                                    <w:left w:val="none" w:sz="0" w:space="0" w:color="auto"/>
                                                    <w:bottom w:val="none" w:sz="0" w:space="0" w:color="auto"/>
                                                    <w:right w:val="none" w:sz="0" w:space="0" w:color="auto"/>
                                                  </w:divBdr>
                                                  <w:divsChild>
                                                    <w:div w:id="266813881">
                                                      <w:marLeft w:val="120"/>
                                                      <w:marRight w:val="120"/>
                                                      <w:marTop w:val="0"/>
                                                      <w:marBottom w:val="0"/>
                                                      <w:divBdr>
                                                        <w:top w:val="single" w:sz="2" w:space="0" w:color="ECECEC"/>
                                                        <w:left w:val="none" w:sz="0" w:space="0" w:color="auto"/>
                                                        <w:bottom w:val="none" w:sz="0" w:space="0" w:color="auto"/>
                                                        <w:right w:val="none" w:sz="0" w:space="0" w:color="auto"/>
                                                      </w:divBdr>
                                                    </w:div>
                                                    <w:div w:id="1943102983">
                                                      <w:marLeft w:val="120"/>
                                                      <w:marRight w:val="120"/>
                                                      <w:marTop w:val="0"/>
                                                      <w:marBottom w:val="0"/>
                                                      <w:divBdr>
                                                        <w:top w:val="single" w:sz="4" w:space="9" w:color="ECECEC"/>
                                                        <w:left w:val="none" w:sz="0" w:space="0" w:color="auto"/>
                                                        <w:bottom w:val="none" w:sz="0" w:space="0" w:color="auto"/>
                                                        <w:right w:val="none" w:sz="0" w:space="0" w:color="auto"/>
                                                      </w:divBdr>
                                                    </w:div>
                                                    <w:div w:id="792335050">
                                                      <w:marLeft w:val="120"/>
                                                      <w:marRight w:val="120"/>
                                                      <w:marTop w:val="0"/>
                                                      <w:marBottom w:val="0"/>
                                                      <w:divBdr>
                                                        <w:top w:val="single" w:sz="4" w:space="9" w:color="ECECEC"/>
                                                        <w:left w:val="none" w:sz="0" w:space="0" w:color="auto"/>
                                                        <w:bottom w:val="none" w:sz="0" w:space="0" w:color="auto"/>
                                                        <w:right w:val="none" w:sz="0" w:space="0" w:color="auto"/>
                                                      </w:divBdr>
                                                    </w:div>
                                                  </w:divsChild>
                                                </w:div>
                                              </w:divsChild>
                                            </w:div>
                                            <w:div w:id="1654676696">
                                              <w:marLeft w:val="0"/>
                                              <w:marRight w:val="0"/>
                                              <w:marTop w:val="0"/>
                                              <w:marBottom w:val="0"/>
                                              <w:divBdr>
                                                <w:top w:val="none" w:sz="0" w:space="0" w:color="auto"/>
                                                <w:left w:val="none" w:sz="0" w:space="0" w:color="auto"/>
                                                <w:bottom w:val="none" w:sz="0" w:space="0" w:color="auto"/>
                                                <w:right w:val="none" w:sz="0" w:space="0" w:color="auto"/>
                                              </w:divBdr>
                                              <w:divsChild>
                                                <w:div w:id="2052148932">
                                                  <w:marLeft w:val="0"/>
                                                  <w:marRight w:val="0"/>
                                                  <w:marTop w:val="0"/>
                                                  <w:marBottom w:val="0"/>
                                                  <w:divBdr>
                                                    <w:top w:val="none" w:sz="0" w:space="0" w:color="auto"/>
                                                    <w:left w:val="none" w:sz="0" w:space="0" w:color="auto"/>
                                                    <w:bottom w:val="none" w:sz="0" w:space="0" w:color="auto"/>
                                                    <w:right w:val="none" w:sz="0" w:space="0" w:color="auto"/>
                                                  </w:divBdr>
                                                  <w:divsChild>
                                                    <w:div w:id="1881816204">
                                                      <w:marLeft w:val="120"/>
                                                      <w:marRight w:val="120"/>
                                                      <w:marTop w:val="0"/>
                                                      <w:marBottom w:val="0"/>
                                                      <w:divBdr>
                                                        <w:top w:val="single" w:sz="2" w:space="0" w:color="ECECEC"/>
                                                        <w:left w:val="none" w:sz="0" w:space="0" w:color="auto"/>
                                                        <w:bottom w:val="none" w:sz="0" w:space="0" w:color="auto"/>
                                                        <w:right w:val="none" w:sz="0" w:space="0" w:color="auto"/>
                                                      </w:divBdr>
                                                    </w:div>
                                                    <w:div w:id="1446079051">
                                                      <w:marLeft w:val="120"/>
                                                      <w:marRight w:val="120"/>
                                                      <w:marTop w:val="0"/>
                                                      <w:marBottom w:val="0"/>
                                                      <w:divBdr>
                                                        <w:top w:val="single" w:sz="4" w:space="9" w:color="ECECEC"/>
                                                        <w:left w:val="none" w:sz="0" w:space="0" w:color="auto"/>
                                                        <w:bottom w:val="none" w:sz="0" w:space="0" w:color="auto"/>
                                                        <w:right w:val="none" w:sz="0" w:space="0" w:color="auto"/>
                                                      </w:divBdr>
                                                    </w:div>
                                                    <w:div w:id="1524173204">
                                                      <w:marLeft w:val="120"/>
                                                      <w:marRight w:val="120"/>
                                                      <w:marTop w:val="0"/>
                                                      <w:marBottom w:val="0"/>
                                                      <w:divBdr>
                                                        <w:top w:val="single" w:sz="4" w:space="9" w:color="ECECEC"/>
                                                        <w:left w:val="none" w:sz="0" w:space="0" w:color="auto"/>
                                                        <w:bottom w:val="none" w:sz="0" w:space="0" w:color="auto"/>
                                                        <w:right w:val="none" w:sz="0" w:space="0" w:color="auto"/>
                                                      </w:divBdr>
                                                    </w:div>
                                                  </w:divsChild>
                                                </w:div>
                                              </w:divsChild>
                                            </w:div>
                                            <w:div w:id="1884364510">
                                              <w:marLeft w:val="0"/>
                                              <w:marRight w:val="0"/>
                                              <w:marTop w:val="0"/>
                                              <w:marBottom w:val="0"/>
                                              <w:divBdr>
                                                <w:top w:val="none" w:sz="0" w:space="0" w:color="auto"/>
                                                <w:left w:val="none" w:sz="0" w:space="0" w:color="auto"/>
                                                <w:bottom w:val="none" w:sz="0" w:space="0" w:color="auto"/>
                                                <w:right w:val="none" w:sz="0" w:space="0" w:color="auto"/>
                                              </w:divBdr>
                                              <w:divsChild>
                                                <w:div w:id="1032538840">
                                                  <w:marLeft w:val="0"/>
                                                  <w:marRight w:val="0"/>
                                                  <w:marTop w:val="0"/>
                                                  <w:marBottom w:val="0"/>
                                                  <w:divBdr>
                                                    <w:top w:val="none" w:sz="0" w:space="0" w:color="auto"/>
                                                    <w:left w:val="none" w:sz="0" w:space="0" w:color="auto"/>
                                                    <w:bottom w:val="none" w:sz="0" w:space="0" w:color="auto"/>
                                                    <w:right w:val="none" w:sz="0" w:space="0" w:color="auto"/>
                                                  </w:divBdr>
                                                  <w:divsChild>
                                                    <w:div w:id="1833329278">
                                                      <w:marLeft w:val="120"/>
                                                      <w:marRight w:val="120"/>
                                                      <w:marTop w:val="0"/>
                                                      <w:marBottom w:val="0"/>
                                                      <w:divBdr>
                                                        <w:top w:val="single" w:sz="2" w:space="0" w:color="ECECEC"/>
                                                        <w:left w:val="none" w:sz="0" w:space="0" w:color="auto"/>
                                                        <w:bottom w:val="none" w:sz="0" w:space="0" w:color="auto"/>
                                                        <w:right w:val="none" w:sz="0" w:space="0" w:color="auto"/>
                                                      </w:divBdr>
                                                    </w:div>
                                                    <w:div w:id="419644117">
                                                      <w:marLeft w:val="120"/>
                                                      <w:marRight w:val="120"/>
                                                      <w:marTop w:val="0"/>
                                                      <w:marBottom w:val="0"/>
                                                      <w:divBdr>
                                                        <w:top w:val="single" w:sz="4" w:space="9" w:color="ECECEC"/>
                                                        <w:left w:val="none" w:sz="0" w:space="0" w:color="auto"/>
                                                        <w:bottom w:val="none" w:sz="0" w:space="0" w:color="auto"/>
                                                        <w:right w:val="none" w:sz="0" w:space="0" w:color="auto"/>
                                                      </w:divBdr>
                                                    </w:div>
                                                    <w:div w:id="90664752">
                                                      <w:marLeft w:val="120"/>
                                                      <w:marRight w:val="120"/>
                                                      <w:marTop w:val="0"/>
                                                      <w:marBottom w:val="0"/>
                                                      <w:divBdr>
                                                        <w:top w:val="single" w:sz="4" w:space="9" w:color="ECECEC"/>
                                                        <w:left w:val="none" w:sz="0" w:space="0" w:color="auto"/>
                                                        <w:bottom w:val="none" w:sz="0" w:space="0" w:color="auto"/>
                                                        <w:right w:val="none" w:sz="0" w:space="0" w:color="auto"/>
                                                      </w:divBdr>
                                                    </w:div>
                                                  </w:divsChild>
                                                </w:div>
                                              </w:divsChild>
                                            </w:div>
                                            <w:div w:id="1042902860">
                                              <w:marLeft w:val="0"/>
                                              <w:marRight w:val="0"/>
                                              <w:marTop w:val="0"/>
                                              <w:marBottom w:val="0"/>
                                              <w:divBdr>
                                                <w:top w:val="none" w:sz="0" w:space="0" w:color="auto"/>
                                                <w:left w:val="none" w:sz="0" w:space="0" w:color="auto"/>
                                                <w:bottom w:val="none" w:sz="0" w:space="0" w:color="auto"/>
                                                <w:right w:val="none" w:sz="0" w:space="0" w:color="auto"/>
                                              </w:divBdr>
                                              <w:divsChild>
                                                <w:div w:id="1996954814">
                                                  <w:marLeft w:val="0"/>
                                                  <w:marRight w:val="0"/>
                                                  <w:marTop w:val="0"/>
                                                  <w:marBottom w:val="0"/>
                                                  <w:divBdr>
                                                    <w:top w:val="none" w:sz="0" w:space="0" w:color="auto"/>
                                                    <w:left w:val="none" w:sz="0" w:space="0" w:color="auto"/>
                                                    <w:bottom w:val="none" w:sz="0" w:space="0" w:color="auto"/>
                                                    <w:right w:val="none" w:sz="0" w:space="0" w:color="auto"/>
                                                  </w:divBdr>
                                                  <w:divsChild>
                                                    <w:div w:id="758529759">
                                                      <w:marLeft w:val="120"/>
                                                      <w:marRight w:val="120"/>
                                                      <w:marTop w:val="0"/>
                                                      <w:marBottom w:val="0"/>
                                                      <w:divBdr>
                                                        <w:top w:val="single" w:sz="2" w:space="0" w:color="ECECEC"/>
                                                        <w:left w:val="none" w:sz="0" w:space="0" w:color="auto"/>
                                                        <w:bottom w:val="none" w:sz="0" w:space="0" w:color="auto"/>
                                                        <w:right w:val="none" w:sz="0" w:space="0" w:color="auto"/>
                                                      </w:divBdr>
                                                    </w:div>
                                                    <w:div w:id="410741570">
                                                      <w:marLeft w:val="120"/>
                                                      <w:marRight w:val="120"/>
                                                      <w:marTop w:val="0"/>
                                                      <w:marBottom w:val="0"/>
                                                      <w:divBdr>
                                                        <w:top w:val="single" w:sz="4" w:space="9" w:color="ECECEC"/>
                                                        <w:left w:val="none" w:sz="0" w:space="0" w:color="auto"/>
                                                        <w:bottom w:val="none" w:sz="0" w:space="0" w:color="auto"/>
                                                        <w:right w:val="none" w:sz="0" w:space="0" w:color="auto"/>
                                                      </w:divBdr>
                                                    </w:div>
                                                    <w:div w:id="1774125366">
                                                      <w:marLeft w:val="120"/>
                                                      <w:marRight w:val="120"/>
                                                      <w:marTop w:val="0"/>
                                                      <w:marBottom w:val="0"/>
                                                      <w:divBdr>
                                                        <w:top w:val="single" w:sz="4" w:space="9" w:color="ECECEC"/>
                                                        <w:left w:val="none" w:sz="0" w:space="0" w:color="auto"/>
                                                        <w:bottom w:val="none" w:sz="0" w:space="0" w:color="auto"/>
                                                        <w:right w:val="none" w:sz="0" w:space="0" w:color="auto"/>
                                                      </w:divBdr>
                                                    </w:div>
                                                  </w:divsChild>
                                                </w:div>
                                              </w:divsChild>
                                            </w:div>
                                            <w:div w:id="991787042">
                                              <w:marLeft w:val="0"/>
                                              <w:marRight w:val="0"/>
                                              <w:marTop w:val="0"/>
                                              <w:marBottom w:val="0"/>
                                              <w:divBdr>
                                                <w:top w:val="none" w:sz="0" w:space="0" w:color="auto"/>
                                                <w:left w:val="none" w:sz="0" w:space="0" w:color="auto"/>
                                                <w:bottom w:val="none" w:sz="0" w:space="0" w:color="auto"/>
                                                <w:right w:val="none" w:sz="0" w:space="0" w:color="auto"/>
                                              </w:divBdr>
                                              <w:divsChild>
                                                <w:div w:id="2011372734">
                                                  <w:marLeft w:val="0"/>
                                                  <w:marRight w:val="0"/>
                                                  <w:marTop w:val="0"/>
                                                  <w:marBottom w:val="0"/>
                                                  <w:divBdr>
                                                    <w:top w:val="none" w:sz="0" w:space="0" w:color="auto"/>
                                                    <w:left w:val="none" w:sz="0" w:space="0" w:color="auto"/>
                                                    <w:bottom w:val="none" w:sz="0" w:space="0" w:color="auto"/>
                                                    <w:right w:val="none" w:sz="0" w:space="0" w:color="auto"/>
                                                  </w:divBdr>
                                                  <w:divsChild>
                                                    <w:div w:id="1524514621">
                                                      <w:marLeft w:val="120"/>
                                                      <w:marRight w:val="120"/>
                                                      <w:marTop w:val="0"/>
                                                      <w:marBottom w:val="0"/>
                                                      <w:divBdr>
                                                        <w:top w:val="single" w:sz="2" w:space="0" w:color="ECECEC"/>
                                                        <w:left w:val="none" w:sz="0" w:space="0" w:color="auto"/>
                                                        <w:bottom w:val="none" w:sz="0" w:space="0" w:color="auto"/>
                                                        <w:right w:val="none" w:sz="0" w:space="0" w:color="auto"/>
                                                      </w:divBdr>
                                                    </w:div>
                                                    <w:div w:id="505293777">
                                                      <w:marLeft w:val="120"/>
                                                      <w:marRight w:val="120"/>
                                                      <w:marTop w:val="0"/>
                                                      <w:marBottom w:val="0"/>
                                                      <w:divBdr>
                                                        <w:top w:val="single" w:sz="4" w:space="9" w:color="ECECEC"/>
                                                        <w:left w:val="none" w:sz="0" w:space="0" w:color="auto"/>
                                                        <w:bottom w:val="none" w:sz="0" w:space="0" w:color="auto"/>
                                                        <w:right w:val="none" w:sz="0" w:space="0" w:color="auto"/>
                                                      </w:divBdr>
                                                    </w:div>
                                                    <w:div w:id="270011743">
                                                      <w:marLeft w:val="120"/>
                                                      <w:marRight w:val="120"/>
                                                      <w:marTop w:val="0"/>
                                                      <w:marBottom w:val="0"/>
                                                      <w:divBdr>
                                                        <w:top w:val="single" w:sz="4" w:space="9" w:color="ECECEC"/>
                                                        <w:left w:val="none" w:sz="0" w:space="0" w:color="auto"/>
                                                        <w:bottom w:val="none" w:sz="0" w:space="0" w:color="auto"/>
                                                        <w:right w:val="none" w:sz="0" w:space="0" w:color="auto"/>
                                                      </w:divBdr>
                                                    </w:div>
                                                  </w:divsChild>
                                                </w:div>
                                              </w:divsChild>
                                            </w:div>
                                            <w:div w:id="1902906890">
                                              <w:marLeft w:val="0"/>
                                              <w:marRight w:val="0"/>
                                              <w:marTop w:val="0"/>
                                              <w:marBottom w:val="0"/>
                                              <w:divBdr>
                                                <w:top w:val="none" w:sz="0" w:space="0" w:color="auto"/>
                                                <w:left w:val="none" w:sz="0" w:space="0" w:color="auto"/>
                                                <w:bottom w:val="none" w:sz="0" w:space="0" w:color="auto"/>
                                                <w:right w:val="none" w:sz="0" w:space="0" w:color="auto"/>
                                              </w:divBdr>
                                              <w:divsChild>
                                                <w:div w:id="708073718">
                                                  <w:marLeft w:val="0"/>
                                                  <w:marRight w:val="0"/>
                                                  <w:marTop w:val="0"/>
                                                  <w:marBottom w:val="0"/>
                                                  <w:divBdr>
                                                    <w:top w:val="none" w:sz="0" w:space="0" w:color="auto"/>
                                                    <w:left w:val="none" w:sz="0" w:space="0" w:color="auto"/>
                                                    <w:bottom w:val="none" w:sz="0" w:space="0" w:color="auto"/>
                                                    <w:right w:val="none" w:sz="0" w:space="0" w:color="auto"/>
                                                  </w:divBdr>
                                                  <w:divsChild>
                                                    <w:div w:id="1527216025">
                                                      <w:marLeft w:val="120"/>
                                                      <w:marRight w:val="120"/>
                                                      <w:marTop w:val="0"/>
                                                      <w:marBottom w:val="0"/>
                                                      <w:divBdr>
                                                        <w:top w:val="single" w:sz="2" w:space="0" w:color="ECECEC"/>
                                                        <w:left w:val="none" w:sz="0" w:space="0" w:color="auto"/>
                                                        <w:bottom w:val="none" w:sz="0" w:space="0" w:color="auto"/>
                                                        <w:right w:val="none" w:sz="0" w:space="0" w:color="auto"/>
                                                      </w:divBdr>
                                                    </w:div>
                                                    <w:div w:id="1268077383">
                                                      <w:marLeft w:val="120"/>
                                                      <w:marRight w:val="120"/>
                                                      <w:marTop w:val="0"/>
                                                      <w:marBottom w:val="0"/>
                                                      <w:divBdr>
                                                        <w:top w:val="single" w:sz="4" w:space="9" w:color="ECECEC"/>
                                                        <w:left w:val="none" w:sz="0" w:space="0" w:color="auto"/>
                                                        <w:bottom w:val="none" w:sz="0" w:space="0" w:color="auto"/>
                                                        <w:right w:val="none" w:sz="0" w:space="0" w:color="auto"/>
                                                      </w:divBdr>
                                                    </w:div>
                                                    <w:div w:id="1817331938">
                                                      <w:marLeft w:val="120"/>
                                                      <w:marRight w:val="120"/>
                                                      <w:marTop w:val="0"/>
                                                      <w:marBottom w:val="0"/>
                                                      <w:divBdr>
                                                        <w:top w:val="single" w:sz="4" w:space="9" w:color="ECECEC"/>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906148">
          <w:marLeft w:val="0"/>
          <w:marRight w:val="0"/>
          <w:marTop w:val="0"/>
          <w:marBottom w:val="0"/>
          <w:divBdr>
            <w:top w:val="none" w:sz="0" w:space="0" w:color="auto"/>
            <w:left w:val="none" w:sz="0" w:space="0" w:color="auto"/>
            <w:bottom w:val="none" w:sz="0" w:space="0" w:color="auto"/>
            <w:right w:val="none" w:sz="0" w:space="0" w:color="auto"/>
          </w:divBdr>
          <w:divsChild>
            <w:div w:id="266620213">
              <w:marLeft w:val="0"/>
              <w:marRight w:val="0"/>
              <w:marTop w:val="0"/>
              <w:marBottom w:val="0"/>
              <w:divBdr>
                <w:top w:val="none" w:sz="0" w:space="0" w:color="auto"/>
                <w:left w:val="none" w:sz="0" w:space="0" w:color="auto"/>
                <w:bottom w:val="none" w:sz="0" w:space="0" w:color="auto"/>
                <w:right w:val="none" w:sz="0" w:space="0" w:color="auto"/>
              </w:divBdr>
              <w:divsChild>
                <w:div w:id="1359429660">
                  <w:marLeft w:val="0"/>
                  <w:marRight w:val="0"/>
                  <w:marTop w:val="0"/>
                  <w:marBottom w:val="0"/>
                  <w:divBdr>
                    <w:top w:val="none" w:sz="0" w:space="0" w:color="auto"/>
                    <w:left w:val="none" w:sz="0" w:space="0" w:color="auto"/>
                    <w:bottom w:val="none" w:sz="0" w:space="0" w:color="auto"/>
                    <w:right w:val="none" w:sz="0" w:space="0" w:color="auto"/>
                  </w:divBdr>
                  <w:divsChild>
                    <w:div w:id="2098358668">
                      <w:marLeft w:val="0"/>
                      <w:marRight w:val="0"/>
                      <w:marTop w:val="0"/>
                      <w:marBottom w:val="0"/>
                      <w:divBdr>
                        <w:top w:val="none" w:sz="0" w:space="0" w:color="auto"/>
                        <w:left w:val="none" w:sz="0" w:space="0" w:color="auto"/>
                        <w:bottom w:val="none" w:sz="0" w:space="0" w:color="auto"/>
                        <w:right w:val="none" w:sz="0" w:space="0" w:color="auto"/>
                      </w:divBdr>
                      <w:divsChild>
                        <w:div w:id="707607463">
                          <w:marLeft w:val="-120"/>
                          <w:marRight w:val="-120"/>
                          <w:marTop w:val="0"/>
                          <w:marBottom w:val="0"/>
                          <w:divBdr>
                            <w:top w:val="none" w:sz="0" w:space="0" w:color="auto"/>
                            <w:left w:val="none" w:sz="0" w:space="0" w:color="auto"/>
                            <w:bottom w:val="none" w:sz="0" w:space="0" w:color="auto"/>
                            <w:right w:val="none" w:sz="0" w:space="0" w:color="auto"/>
                          </w:divBdr>
                          <w:divsChild>
                            <w:div w:id="15005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541905">
      <w:bodyDiv w:val="1"/>
      <w:marLeft w:val="0"/>
      <w:marRight w:val="0"/>
      <w:marTop w:val="0"/>
      <w:marBottom w:val="0"/>
      <w:divBdr>
        <w:top w:val="none" w:sz="0" w:space="0" w:color="auto"/>
        <w:left w:val="none" w:sz="0" w:space="0" w:color="auto"/>
        <w:bottom w:val="none" w:sz="0" w:space="0" w:color="auto"/>
        <w:right w:val="none" w:sz="0" w:space="0" w:color="auto"/>
      </w:divBdr>
    </w:div>
    <w:div w:id="305428695">
      <w:bodyDiv w:val="1"/>
      <w:marLeft w:val="0"/>
      <w:marRight w:val="0"/>
      <w:marTop w:val="0"/>
      <w:marBottom w:val="0"/>
      <w:divBdr>
        <w:top w:val="none" w:sz="0" w:space="0" w:color="auto"/>
        <w:left w:val="none" w:sz="0" w:space="0" w:color="auto"/>
        <w:bottom w:val="none" w:sz="0" w:space="0" w:color="auto"/>
        <w:right w:val="none" w:sz="0" w:space="0" w:color="auto"/>
      </w:divBdr>
      <w:divsChild>
        <w:div w:id="1695500927">
          <w:marLeft w:val="547"/>
          <w:marRight w:val="0"/>
          <w:marTop w:val="130"/>
          <w:marBottom w:val="0"/>
          <w:divBdr>
            <w:top w:val="none" w:sz="0" w:space="0" w:color="auto"/>
            <w:left w:val="none" w:sz="0" w:space="0" w:color="auto"/>
            <w:bottom w:val="none" w:sz="0" w:space="0" w:color="auto"/>
            <w:right w:val="none" w:sz="0" w:space="0" w:color="auto"/>
          </w:divBdr>
        </w:div>
        <w:div w:id="269289686">
          <w:marLeft w:val="547"/>
          <w:marRight w:val="0"/>
          <w:marTop w:val="130"/>
          <w:marBottom w:val="0"/>
          <w:divBdr>
            <w:top w:val="none" w:sz="0" w:space="0" w:color="auto"/>
            <w:left w:val="none" w:sz="0" w:space="0" w:color="auto"/>
            <w:bottom w:val="none" w:sz="0" w:space="0" w:color="auto"/>
            <w:right w:val="none" w:sz="0" w:space="0" w:color="auto"/>
          </w:divBdr>
        </w:div>
      </w:divsChild>
    </w:div>
    <w:div w:id="400979320">
      <w:bodyDiv w:val="1"/>
      <w:marLeft w:val="0"/>
      <w:marRight w:val="0"/>
      <w:marTop w:val="0"/>
      <w:marBottom w:val="0"/>
      <w:divBdr>
        <w:top w:val="none" w:sz="0" w:space="0" w:color="auto"/>
        <w:left w:val="none" w:sz="0" w:space="0" w:color="auto"/>
        <w:bottom w:val="none" w:sz="0" w:space="0" w:color="auto"/>
        <w:right w:val="none" w:sz="0" w:space="0" w:color="auto"/>
      </w:divBdr>
      <w:divsChild>
        <w:div w:id="595753437">
          <w:marLeft w:val="0"/>
          <w:marRight w:val="0"/>
          <w:marTop w:val="0"/>
          <w:marBottom w:val="0"/>
          <w:divBdr>
            <w:top w:val="none" w:sz="0" w:space="0" w:color="auto"/>
            <w:left w:val="none" w:sz="0" w:space="0" w:color="auto"/>
            <w:bottom w:val="none" w:sz="0" w:space="0" w:color="auto"/>
            <w:right w:val="none" w:sz="0" w:space="0" w:color="auto"/>
          </w:divBdr>
        </w:div>
        <w:div w:id="986319878">
          <w:marLeft w:val="0"/>
          <w:marRight w:val="0"/>
          <w:marTop w:val="0"/>
          <w:marBottom w:val="0"/>
          <w:divBdr>
            <w:top w:val="none" w:sz="0" w:space="0" w:color="auto"/>
            <w:left w:val="none" w:sz="0" w:space="0" w:color="auto"/>
            <w:bottom w:val="none" w:sz="0" w:space="0" w:color="auto"/>
            <w:right w:val="none" w:sz="0" w:space="0" w:color="auto"/>
          </w:divBdr>
        </w:div>
        <w:div w:id="729814451">
          <w:marLeft w:val="0"/>
          <w:marRight w:val="0"/>
          <w:marTop w:val="180"/>
          <w:marBottom w:val="180"/>
          <w:divBdr>
            <w:top w:val="none" w:sz="0" w:space="0" w:color="auto"/>
            <w:left w:val="none" w:sz="0" w:space="0" w:color="auto"/>
            <w:bottom w:val="none" w:sz="0" w:space="0" w:color="auto"/>
            <w:right w:val="none" w:sz="0" w:space="0" w:color="auto"/>
          </w:divBdr>
        </w:div>
      </w:divsChild>
    </w:div>
    <w:div w:id="486826291">
      <w:bodyDiv w:val="1"/>
      <w:marLeft w:val="0"/>
      <w:marRight w:val="0"/>
      <w:marTop w:val="0"/>
      <w:marBottom w:val="0"/>
      <w:divBdr>
        <w:top w:val="none" w:sz="0" w:space="0" w:color="auto"/>
        <w:left w:val="none" w:sz="0" w:space="0" w:color="auto"/>
        <w:bottom w:val="none" w:sz="0" w:space="0" w:color="auto"/>
        <w:right w:val="none" w:sz="0" w:space="0" w:color="auto"/>
      </w:divBdr>
      <w:divsChild>
        <w:div w:id="314646481">
          <w:marLeft w:val="547"/>
          <w:marRight w:val="0"/>
          <w:marTop w:val="154"/>
          <w:marBottom w:val="0"/>
          <w:divBdr>
            <w:top w:val="none" w:sz="0" w:space="0" w:color="auto"/>
            <w:left w:val="none" w:sz="0" w:space="0" w:color="auto"/>
            <w:bottom w:val="none" w:sz="0" w:space="0" w:color="auto"/>
            <w:right w:val="none" w:sz="0" w:space="0" w:color="auto"/>
          </w:divBdr>
        </w:div>
        <w:div w:id="647902749">
          <w:marLeft w:val="547"/>
          <w:marRight w:val="0"/>
          <w:marTop w:val="154"/>
          <w:marBottom w:val="0"/>
          <w:divBdr>
            <w:top w:val="none" w:sz="0" w:space="0" w:color="auto"/>
            <w:left w:val="none" w:sz="0" w:space="0" w:color="auto"/>
            <w:bottom w:val="none" w:sz="0" w:space="0" w:color="auto"/>
            <w:right w:val="none" w:sz="0" w:space="0" w:color="auto"/>
          </w:divBdr>
        </w:div>
      </w:divsChild>
    </w:div>
    <w:div w:id="500656596">
      <w:bodyDiv w:val="1"/>
      <w:marLeft w:val="0"/>
      <w:marRight w:val="0"/>
      <w:marTop w:val="0"/>
      <w:marBottom w:val="0"/>
      <w:divBdr>
        <w:top w:val="none" w:sz="0" w:space="0" w:color="auto"/>
        <w:left w:val="none" w:sz="0" w:space="0" w:color="auto"/>
        <w:bottom w:val="none" w:sz="0" w:space="0" w:color="auto"/>
        <w:right w:val="none" w:sz="0" w:space="0" w:color="auto"/>
      </w:divBdr>
      <w:divsChild>
        <w:div w:id="1644460981">
          <w:marLeft w:val="547"/>
          <w:marRight w:val="0"/>
          <w:marTop w:val="154"/>
          <w:marBottom w:val="0"/>
          <w:divBdr>
            <w:top w:val="none" w:sz="0" w:space="0" w:color="auto"/>
            <w:left w:val="none" w:sz="0" w:space="0" w:color="auto"/>
            <w:bottom w:val="none" w:sz="0" w:space="0" w:color="auto"/>
            <w:right w:val="none" w:sz="0" w:space="0" w:color="auto"/>
          </w:divBdr>
        </w:div>
        <w:div w:id="24988081">
          <w:marLeft w:val="547"/>
          <w:marRight w:val="0"/>
          <w:marTop w:val="154"/>
          <w:marBottom w:val="0"/>
          <w:divBdr>
            <w:top w:val="none" w:sz="0" w:space="0" w:color="auto"/>
            <w:left w:val="none" w:sz="0" w:space="0" w:color="auto"/>
            <w:bottom w:val="none" w:sz="0" w:space="0" w:color="auto"/>
            <w:right w:val="none" w:sz="0" w:space="0" w:color="auto"/>
          </w:divBdr>
        </w:div>
      </w:divsChild>
    </w:div>
    <w:div w:id="505752085">
      <w:bodyDiv w:val="1"/>
      <w:marLeft w:val="0"/>
      <w:marRight w:val="0"/>
      <w:marTop w:val="0"/>
      <w:marBottom w:val="0"/>
      <w:divBdr>
        <w:top w:val="none" w:sz="0" w:space="0" w:color="auto"/>
        <w:left w:val="none" w:sz="0" w:space="0" w:color="auto"/>
        <w:bottom w:val="none" w:sz="0" w:space="0" w:color="auto"/>
        <w:right w:val="none" w:sz="0" w:space="0" w:color="auto"/>
      </w:divBdr>
      <w:divsChild>
        <w:div w:id="452940889">
          <w:marLeft w:val="547"/>
          <w:marRight w:val="0"/>
          <w:marTop w:val="154"/>
          <w:marBottom w:val="0"/>
          <w:divBdr>
            <w:top w:val="none" w:sz="0" w:space="0" w:color="auto"/>
            <w:left w:val="none" w:sz="0" w:space="0" w:color="auto"/>
            <w:bottom w:val="none" w:sz="0" w:space="0" w:color="auto"/>
            <w:right w:val="none" w:sz="0" w:space="0" w:color="auto"/>
          </w:divBdr>
        </w:div>
        <w:div w:id="172651188">
          <w:marLeft w:val="547"/>
          <w:marRight w:val="0"/>
          <w:marTop w:val="154"/>
          <w:marBottom w:val="0"/>
          <w:divBdr>
            <w:top w:val="none" w:sz="0" w:space="0" w:color="auto"/>
            <w:left w:val="none" w:sz="0" w:space="0" w:color="auto"/>
            <w:bottom w:val="none" w:sz="0" w:space="0" w:color="auto"/>
            <w:right w:val="none" w:sz="0" w:space="0" w:color="auto"/>
          </w:divBdr>
        </w:div>
      </w:divsChild>
    </w:div>
    <w:div w:id="513691733">
      <w:bodyDiv w:val="1"/>
      <w:marLeft w:val="0"/>
      <w:marRight w:val="0"/>
      <w:marTop w:val="0"/>
      <w:marBottom w:val="0"/>
      <w:divBdr>
        <w:top w:val="none" w:sz="0" w:space="0" w:color="auto"/>
        <w:left w:val="none" w:sz="0" w:space="0" w:color="auto"/>
        <w:bottom w:val="none" w:sz="0" w:space="0" w:color="auto"/>
        <w:right w:val="none" w:sz="0" w:space="0" w:color="auto"/>
      </w:divBdr>
      <w:divsChild>
        <w:div w:id="1626349020">
          <w:marLeft w:val="547"/>
          <w:marRight w:val="0"/>
          <w:marTop w:val="96"/>
          <w:marBottom w:val="0"/>
          <w:divBdr>
            <w:top w:val="none" w:sz="0" w:space="0" w:color="auto"/>
            <w:left w:val="none" w:sz="0" w:space="0" w:color="auto"/>
            <w:bottom w:val="none" w:sz="0" w:space="0" w:color="auto"/>
            <w:right w:val="none" w:sz="0" w:space="0" w:color="auto"/>
          </w:divBdr>
        </w:div>
        <w:div w:id="247274598">
          <w:marLeft w:val="547"/>
          <w:marRight w:val="0"/>
          <w:marTop w:val="96"/>
          <w:marBottom w:val="0"/>
          <w:divBdr>
            <w:top w:val="none" w:sz="0" w:space="0" w:color="auto"/>
            <w:left w:val="none" w:sz="0" w:space="0" w:color="auto"/>
            <w:bottom w:val="none" w:sz="0" w:space="0" w:color="auto"/>
            <w:right w:val="none" w:sz="0" w:space="0" w:color="auto"/>
          </w:divBdr>
        </w:div>
        <w:div w:id="221452377">
          <w:marLeft w:val="547"/>
          <w:marRight w:val="0"/>
          <w:marTop w:val="96"/>
          <w:marBottom w:val="0"/>
          <w:divBdr>
            <w:top w:val="none" w:sz="0" w:space="0" w:color="auto"/>
            <w:left w:val="none" w:sz="0" w:space="0" w:color="auto"/>
            <w:bottom w:val="none" w:sz="0" w:space="0" w:color="auto"/>
            <w:right w:val="none" w:sz="0" w:space="0" w:color="auto"/>
          </w:divBdr>
        </w:div>
        <w:div w:id="581062633">
          <w:marLeft w:val="547"/>
          <w:marRight w:val="0"/>
          <w:marTop w:val="96"/>
          <w:marBottom w:val="0"/>
          <w:divBdr>
            <w:top w:val="none" w:sz="0" w:space="0" w:color="auto"/>
            <w:left w:val="none" w:sz="0" w:space="0" w:color="auto"/>
            <w:bottom w:val="none" w:sz="0" w:space="0" w:color="auto"/>
            <w:right w:val="none" w:sz="0" w:space="0" w:color="auto"/>
          </w:divBdr>
        </w:div>
        <w:div w:id="1261719401">
          <w:marLeft w:val="547"/>
          <w:marRight w:val="0"/>
          <w:marTop w:val="96"/>
          <w:marBottom w:val="0"/>
          <w:divBdr>
            <w:top w:val="none" w:sz="0" w:space="0" w:color="auto"/>
            <w:left w:val="none" w:sz="0" w:space="0" w:color="auto"/>
            <w:bottom w:val="none" w:sz="0" w:space="0" w:color="auto"/>
            <w:right w:val="none" w:sz="0" w:space="0" w:color="auto"/>
          </w:divBdr>
        </w:div>
        <w:div w:id="130096818">
          <w:marLeft w:val="547"/>
          <w:marRight w:val="0"/>
          <w:marTop w:val="96"/>
          <w:marBottom w:val="0"/>
          <w:divBdr>
            <w:top w:val="none" w:sz="0" w:space="0" w:color="auto"/>
            <w:left w:val="none" w:sz="0" w:space="0" w:color="auto"/>
            <w:bottom w:val="none" w:sz="0" w:space="0" w:color="auto"/>
            <w:right w:val="none" w:sz="0" w:space="0" w:color="auto"/>
          </w:divBdr>
        </w:div>
        <w:div w:id="474879293">
          <w:marLeft w:val="547"/>
          <w:marRight w:val="0"/>
          <w:marTop w:val="96"/>
          <w:marBottom w:val="0"/>
          <w:divBdr>
            <w:top w:val="none" w:sz="0" w:space="0" w:color="auto"/>
            <w:left w:val="none" w:sz="0" w:space="0" w:color="auto"/>
            <w:bottom w:val="none" w:sz="0" w:space="0" w:color="auto"/>
            <w:right w:val="none" w:sz="0" w:space="0" w:color="auto"/>
          </w:divBdr>
        </w:div>
        <w:div w:id="1312254012">
          <w:marLeft w:val="547"/>
          <w:marRight w:val="0"/>
          <w:marTop w:val="96"/>
          <w:marBottom w:val="0"/>
          <w:divBdr>
            <w:top w:val="none" w:sz="0" w:space="0" w:color="auto"/>
            <w:left w:val="none" w:sz="0" w:space="0" w:color="auto"/>
            <w:bottom w:val="none" w:sz="0" w:space="0" w:color="auto"/>
            <w:right w:val="none" w:sz="0" w:space="0" w:color="auto"/>
          </w:divBdr>
        </w:div>
        <w:div w:id="1592425531">
          <w:marLeft w:val="547"/>
          <w:marRight w:val="0"/>
          <w:marTop w:val="96"/>
          <w:marBottom w:val="0"/>
          <w:divBdr>
            <w:top w:val="none" w:sz="0" w:space="0" w:color="auto"/>
            <w:left w:val="none" w:sz="0" w:space="0" w:color="auto"/>
            <w:bottom w:val="none" w:sz="0" w:space="0" w:color="auto"/>
            <w:right w:val="none" w:sz="0" w:space="0" w:color="auto"/>
          </w:divBdr>
        </w:div>
        <w:div w:id="28143217">
          <w:marLeft w:val="547"/>
          <w:marRight w:val="0"/>
          <w:marTop w:val="96"/>
          <w:marBottom w:val="0"/>
          <w:divBdr>
            <w:top w:val="none" w:sz="0" w:space="0" w:color="auto"/>
            <w:left w:val="none" w:sz="0" w:space="0" w:color="auto"/>
            <w:bottom w:val="none" w:sz="0" w:space="0" w:color="auto"/>
            <w:right w:val="none" w:sz="0" w:space="0" w:color="auto"/>
          </w:divBdr>
        </w:div>
      </w:divsChild>
    </w:div>
    <w:div w:id="536889940">
      <w:bodyDiv w:val="1"/>
      <w:marLeft w:val="0"/>
      <w:marRight w:val="0"/>
      <w:marTop w:val="0"/>
      <w:marBottom w:val="0"/>
      <w:divBdr>
        <w:top w:val="none" w:sz="0" w:space="0" w:color="auto"/>
        <w:left w:val="none" w:sz="0" w:space="0" w:color="auto"/>
        <w:bottom w:val="none" w:sz="0" w:space="0" w:color="auto"/>
        <w:right w:val="none" w:sz="0" w:space="0" w:color="auto"/>
      </w:divBdr>
      <w:divsChild>
        <w:div w:id="2113813062">
          <w:marLeft w:val="547"/>
          <w:marRight w:val="0"/>
          <w:marTop w:val="130"/>
          <w:marBottom w:val="0"/>
          <w:divBdr>
            <w:top w:val="none" w:sz="0" w:space="0" w:color="auto"/>
            <w:left w:val="none" w:sz="0" w:space="0" w:color="auto"/>
            <w:bottom w:val="none" w:sz="0" w:space="0" w:color="auto"/>
            <w:right w:val="none" w:sz="0" w:space="0" w:color="auto"/>
          </w:divBdr>
        </w:div>
        <w:div w:id="726874561">
          <w:marLeft w:val="547"/>
          <w:marRight w:val="0"/>
          <w:marTop w:val="130"/>
          <w:marBottom w:val="0"/>
          <w:divBdr>
            <w:top w:val="none" w:sz="0" w:space="0" w:color="auto"/>
            <w:left w:val="none" w:sz="0" w:space="0" w:color="auto"/>
            <w:bottom w:val="none" w:sz="0" w:space="0" w:color="auto"/>
            <w:right w:val="none" w:sz="0" w:space="0" w:color="auto"/>
          </w:divBdr>
        </w:div>
        <w:div w:id="1072581199">
          <w:marLeft w:val="547"/>
          <w:marRight w:val="0"/>
          <w:marTop w:val="130"/>
          <w:marBottom w:val="0"/>
          <w:divBdr>
            <w:top w:val="none" w:sz="0" w:space="0" w:color="auto"/>
            <w:left w:val="none" w:sz="0" w:space="0" w:color="auto"/>
            <w:bottom w:val="none" w:sz="0" w:space="0" w:color="auto"/>
            <w:right w:val="none" w:sz="0" w:space="0" w:color="auto"/>
          </w:divBdr>
        </w:div>
        <w:div w:id="1394036605">
          <w:marLeft w:val="547"/>
          <w:marRight w:val="0"/>
          <w:marTop w:val="130"/>
          <w:marBottom w:val="0"/>
          <w:divBdr>
            <w:top w:val="none" w:sz="0" w:space="0" w:color="auto"/>
            <w:left w:val="none" w:sz="0" w:space="0" w:color="auto"/>
            <w:bottom w:val="none" w:sz="0" w:space="0" w:color="auto"/>
            <w:right w:val="none" w:sz="0" w:space="0" w:color="auto"/>
          </w:divBdr>
        </w:div>
      </w:divsChild>
    </w:div>
    <w:div w:id="594706370">
      <w:bodyDiv w:val="1"/>
      <w:marLeft w:val="0"/>
      <w:marRight w:val="0"/>
      <w:marTop w:val="0"/>
      <w:marBottom w:val="0"/>
      <w:divBdr>
        <w:top w:val="none" w:sz="0" w:space="0" w:color="auto"/>
        <w:left w:val="none" w:sz="0" w:space="0" w:color="auto"/>
        <w:bottom w:val="none" w:sz="0" w:space="0" w:color="auto"/>
        <w:right w:val="none" w:sz="0" w:space="0" w:color="auto"/>
      </w:divBdr>
      <w:divsChild>
        <w:div w:id="2005474315">
          <w:marLeft w:val="0"/>
          <w:marRight w:val="0"/>
          <w:marTop w:val="0"/>
          <w:marBottom w:val="0"/>
          <w:divBdr>
            <w:top w:val="none" w:sz="0" w:space="0" w:color="auto"/>
            <w:left w:val="none" w:sz="0" w:space="0" w:color="auto"/>
            <w:bottom w:val="none" w:sz="0" w:space="0" w:color="auto"/>
            <w:right w:val="none" w:sz="0" w:space="0" w:color="auto"/>
          </w:divBdr>
          <w:divsChild>
            <w:div w:id="1280337230">
              <w:marLeft w:val="0"/>
              <w:marRight w:val="0"/>
              <w:marTop w:val="0"/>
              <w:marBottom w:val="0"/>
              <w:divBdr>
                <w:top w:val="none" w:sz="0" w:space="0" w:color="auto"/>
                <w:left w:val="none" w:sz="0" w:space="0" w:color="auto"/>
                <w:bottom w:val="none" w:sz="0" w:space="0" w:color="auto"/>
                <w:right w:val="none" w:sz="0" w:space="0" w:color="auto"/>
              </w:divBdr>
              <w:divsChild>
                <w:div w:id="671689800">
                  <w:marLeft w:val="0"/>
                  <w:marRight w:val="0"/>
                  <w:marTop w:val="0"/>
                  <w:marBottom w:val="0"/>
                  <w:divBdr>
                    <w:top w:val="none" w:sz="0" w:space="0" w:color="auto"/>
                    <w:left w:val="none" w:sz="0" w:space="0" w:color="auto"/>
                    <w:bottom w:val="none" w:sz="0" w:space="0" w:color="auto"/>
                    <w:right w:val="none" w:sz="0" w:space="0" w:color="auto"/>
                  </w:divBdr>
                  <w:divsChild>
                    <w:div w:id="432173008">
                      <w:marLeft w:val="0"/>
                      <w:marRight w:val="0"/>
                      <w:marTop w:val="0"/>
                      <w:marBottom w:val="0"/>
                      <w:divBdr>
                        <w:top w:val="none" w:sz="0" w:space="0" w:color="auto"/>
                        <w:left w:val="none" w:sz="0" w:space="0" w:color="auto"/>
                        <w:bottom w:val="none" w:sz="0" w:space="0" w:color="auto"/>
                        <w:right w:val="none" w:sz="0" w:space="0" w:color="auto"/>
                      </w:divBdr>
                      <w:divsChild>
                        <w:div w:id="947273633">
                          <w:marLeft w:val="0"/>
                          <w:marRight w:val="0"/>
                          <w:marTop w:val="0"/>
                          <w:marBottom w:val="0"/>
                          <w:divBdr>
                            <w:top w:val="none" w:sz="0" w:space="0" w:color="auto"/>
                            <w:left w:val="none" w:sz="0" w:space="0" w:color="auto"/>
                            <w:bottom w:val="none" w:sz="0" w:space="0" w:color="auto"/>
                            <w:right w:val="none" w:sz="0" w:space="0" w:color="auto"/>
                          </w:divBdr>
                        </w:div>
                        <w:div w:id="404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99170">
          <w:marLeft w:val="0"/>
          <w:marRight w:val="0"/>
          <w:marTop w:val="0"/>
          <w:marBottom w:val="0"/>
          <w:divBdr>
            <w:top w:val="none" w:sz="0" w:space="0" w:color="auto"/>
            <w:left w:val="none" w:sz="0" w:space="0" w:color="auto"/>
            <w:bottom w:val="none" w:sz="0" w:space="0" w:color="auto"/>
            <w:right w:val="none" w:sz="0" w:space="0" w:color="auto"/>
          </w:divBdr>
        </w:div>
        <w:div w:id="274337087">
          <w:marLeft w:val="0"/>
          <w:marRight w:val="0"/>
          <w:marTop w:val="0"/>
          <w:marBottom w:val="0"/>
          <w:divBdr>
            <w:top w:val="none" w:sz="0" w:space="0" w:color="auto"/>
            <w:left w:val="none" w:sz="0" w:space="0" w:color="auto"/>
            <w:bottom w:val="none" w:sz="0" w:space="0" w:color="auto"/>
            <w:right w:val="none" w:sz="0" w:space="0" w:color="auto"/>
          </w:divBdr>
          <w:divsChild>
            <w:div w:id="1574003556">
              <w:marLeft w:val="0"/>
              <w:marRight w:val="0"/>
              <w:marTop w:val="0"/>
              <w:marBottom w:val="0"/>
              <w:divBdr>
                <w:top w:val="none" w:sz="0" w:space="0" w:color="auto"/>
                <w:left w:val="none" w:sz="0" w:space="0" w:color="auto"/>
                <w:bottom w:val="none" w:sz="0" w:space="0" w:color="auto"/>
                <w:right w:val="none" w:sz="0" w:space="0" w:color="auto"/>
              </w:divBdr>
            </w:div>
          </w:divsChild>
        </w:div>
        <w:div w:id="704868977">
          <w:marLeft w:val="0"/>
          <w:marRight w:val="0"/>
          <w:marTop w:val="0"/>
          <w:marBottom w:val="0"/>
          <w:divBdr>
            <w:top w:val="none" w:sz="0" w:space="0" w:color="auto"/>
            <w:left w:val="none" w:sz="0" w:space="0" w:color="auto"/>
            <w:bottom w:val="none" w:sz="0" w:space="0" w:color="auto"/>
            <w:right w:val="none" w:sz="0" w:space="0" w:color="auto"/>
          </w:divBdr>
        </w:div>
        <w:div w:id="950942028">
          <w:marLeft w:val="0"/>
          <w:marRight w:val="0"/>
          <w:marTop w:val="0"/>
          <w:marBottom w:val="0"/>
          <w:divBdr>
            <w:top w:val="none" w:sz="0" w:space="0" w:color="auto"/>
            <w:left w:val="none" w:sz="0" w:space="0" w:color="auto"/>
            <w:bottom w:val="none" w:sz="0" w:space="0" w:color="auto"/>
            <w:right w:val="none" w:sz="0" w:space="0" w:color="auto"/>
          </w:divBdr>
          <w:divsChild>
            <w:div w:id="2015574118">
              <w:marLeft w:val="0"/>
              <w:marRight w:val="0"/>
              <w:marTop w:val="0"/>
              <w:marBottom w:val="0"/>
              <w:divBdr>
                <w:top w:val="none" w:sz="0" w:space="0" w:color="auto"/>
                <w:left w:val="none" w:sz="0" w:space="0" w:color="auto"/>
                <w:bottom w:val="single" w:sz="12" w:space="10" w:color="2E2E2E"/>
                <w:right w:val="none" w:sz="0" w:space="0" w:color="auto"/>
              </w:divBdr>
            </w:div>
            <w:div w:id="796144910">
              <w:marLeft w:val="0"/>
              <w:marRight w:val="0"/>
              <w:marTop w:val="0"/>
              <w:marBottom w:val="0"/>
              <w:divBdr>
                <w:top w:val="none" w:sz="0" w:space="0" w:color="auto"/>
                <w:left w:val="none" w:sz="0" w:space="0" w:color="auto"/>
                <w:bottom w:val="none" w:sz="0" w:space="0" w:color="auto"/>
                <w:right w:val="none" w:sz="0" w:space="0" w:color="auto"/>
              </w:divBdr>
              <w:divsChild>
                <w:div w:id="348529384">
                  <w:marLeft w:val="0"/>
                  <w:marRight w:val="0"/>
                  <w:marTop w:val="24"/>
                  <w:marBottom w:val="0"/>
                  <w:divBdr>
                    <w:top w:val="none" w:sz="0" w:space="0" w:color="auto"/>
                    <w:left w:val="none" w:sz="0" w:space="0" w:color="auto"/>
                    <w:bottom w:val="none" w:sz="0" w:space="0" w:color="auto"/>
                    <w:right w:val="none" w:sz="0" w:space="0" w:color="auto"/>
                  </w:divBdr>
                </w:div>
              </w:divsChild>
            </w:div>
            <w:div w:id="1410007458">
              <w:marLeft w:val="0"/>
              <w:marRight w:val="0"/>
              <w:marTop w:val="0"/>
              <w:marBottom w:val="0"/>
              <w:divBdr>
                <w:top w:val="none" w:sz="0" w:space="0" w:color="auto"/>
                <w:left w:val="none" w:sz="0" w:space="0" w:color="auto"/>
                <w:bottom w:val="none" w:sz="0" w:space="0" w:color="auto"/>
                <w:right w:val="none" w:sz="0" w:space="0" w:color="auto"/>
              </w:divBdr>
              <w:divsChild>
                <w:div w:id="1802069124">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 w:id="599066981">
      <w:bodyDiv w:val="1"/>
      <w:marLeft w:val="0"/>
      <w:marRight w:val="0"/>
      <w:marTop w:val="0"/>
      <w:marBottom w:val="0"/>
      <w:divBdr>
        <w:top w:val="none" w:sz="0" w:space="0" w:color="auto"/>
        <w:left w:val="none" w:sz="0" w:space="0" w:color="auto"/>
        <w:bottom w:val="none" w:sz="0" w:space="0" w:color="auto"/>
        <w:right w:val="none" w:sz="0" w:space="0" w:color="auto"/>
      </w:divBdr>
      <w:divsChild>
        <w:div w:id="1392197019">
          <w:marLeft w:val="547"/>
          <w:marRight w:val="0"/>
          <w:marTop w:val="130"/>
          <w:marBottom w:val="0"/>
          <w:divBdr>
            <w:top w:val="none" w:sz="0" w:space="0" w:color="auto"/>
            <w:left w:val="none" w:sz="0" w:space="0" w:color="auto"/>
            <w:bottom w:val="none" w:sz="0" w:space="0" w:color="auto"/>
            <w:right w:val="none" w:sz="0" w:space="0" w:color="auto"/>
          </w:divBdr>
        </w:div>
        <w:div w:id="1878739168">
          <w:marLeft w:val="547"/>
          <w:marRight w:val="0"/>
          <w:marTop w:val="130"/>
          <w:marBottom w:val="0"/>
          <w:divBdr>
            <w:top w:val="none" w:sz="0" w:space="0" w:color="auto"/>
            <w:left w:val="none" w:sz="0" w:space="0" w:color="auto"/>
            <w:bottom w:val="none" w:sz="0" w:space="0" w:color="auto"/>
            <w:right w:val="none" w:sz="0" w:space="0" w:color="auto"/>
          </w:divBdr>
        </w:div>
        <w:div w:id="1161189980">
          <w:marLeft w:val="547"/>
          <w:marRight w:val="0"/>
          <w:marTop w:val="130"/>
          <w:marBottom w:val="0"/>
          <w:divBdr>
            <w:top w:val="none" w:sz="0" w:space="0" w:color="auto"/>
            <w:left w:val="none" w:sz="0" w:space="0" w:color="auto"/>
            <w:bottom w:val="none" w:sz="0" w:space="0" w:color="auto"/>
            <w:right w:val="none" w:sz="0" w:space="0" w:color="auto"/>
          </w:divBdr>
        </w:div>
        <w:div w:id="598215692">
          <w:marLeft w:val="547"/>
          <w:marRight w:val="0"/>
          <w:marTop w:val="130"/>
          <w:marBottom w:val="0"/>
          <w:divBdr>
            <w:top w:val="none" w:sz="0" w:space="0" w:color="auto"/>
            <w:left w:val="none" w:sz="0" w:space="0" w:color="auto"/>
            <w:bottom w:val="none" w:sz="0" w:space="0" w:color="auto"/>
            <w:right w:val="none" w:sz="0" w:space="0" w:color="auto"/>
          </w:divBdr>
        </w:div>
        <w:div w:id="838352883">
          <w:marLeft w:val="547"/>
          <w:marRight w:val="0"/>
          <w:marTop w:val="130"/>
          <w:marBottom w:val="0"/>
          <w:divBdr>
            <w:top w:val="none" w:sz="0" w:space="0" w:color="auto"/>
            <w:left w:val="none" w:sz="0" w:space="0" w:color="auto"/>
            <w:bottom w:val="none" w:sz="0" w:space="0" w:color="auto"/>
            <w:right w:val="none" w:sz="0" w:space="0" w:color="auto"/>
          </w:divBdr>
        </w:div>
        <w:div w:id="1506480224">
          <w:marLeft w:val="547"/>
          <w:marRight w:val="0"/>
          <w:marTop w:val="130"/>
          <w:marBottom w:val="0"/>
          <w:divBdr>
            <w:top w:val="none" w:sz="0" w:space="0" w:color="auto"/>
            <w:left w:val="none" w:sz="0" w:space="0" w:color="auto"/>
            <w:bottom w:val="none" w:sz="0" w:space="0" w:color="auto"/>
            <w:right w:val="none" w:sz="0" w:space="0" w:color="auto"/>
          </w:divBdr>
        </w:div>
        <w:div w:id="1259674433">
          <w:marLeft w:val="547"/>
          <w:marRight w:val="0"/>
          <w:marTop w:val="130"/>
          <w:marBottom w:val="0"/>
          <w:divBdr>
            <w:top w:val="none" w:sz="0" w:space="0" w:color="auto"/>
            <w:left w:val="none" w:sz="0" w:space="0" w:color="auto"/>
            <w:bottom w:val="none" w:sz="0" w:space="0" w:color="auto"/>
            <w:right w:val="none" w:sz="0" w:space="0" w:color="auto"/>
          </w:divBdr>
        </w:div>
      </w:divsChild>
    </w:div>
    <w:div w:id="613634737">
      <w:bodyDiv w:val="1"/>
      <w:marLeft w:val="0"/>
      <w:marRight w:val="0"/>
      <w:marTop w:val="0"/>
      <w:marBottom w:val="0"/>
      <w:divBdr>
        <w:top w:val="none" w:sz="0" w:space="0" w:color="auto"/>
        <w:left w:val="none" w:sz="0" w:space="0" w:color="auto"/>
        <w:bottom w:val="none" w:sz="0" w:space="0" w:color="auto"/>
        <w:right w:val="none" w:sz="0" w:space="0" w:color="auto"/>
      </w:divBdr>
      <w:divsChild>
        <w:div w:id="7996569">
          <w:marLeft w:val="547"/>
          <w:marRight w:val="0"/>
          <w:marTop w:val="154"/>
          <w:marBottom w:val="0"/>
          <w:divBdr>
            <w:top w:val="none" w:sz="0" w:space="0" w:color="auto"/>
            <w:left w:val="none" w:sz="0" w:space="0" w:color="auto"/>
            <w:bottom w:val="none" w:sz="0" w:space="0" w:color="auto"/>
            <w:right w:val="none" w:sz="0" w:space="0" w:color="auto"/>
          </w:divBdr>
        </w:div>
        <w:div w:id="1961912031">
          <w:marLeft w:val="547"/>
          <w:marRight w:val="0"/>
          <w:marTop w:val="154"/>
          <w:marBottom w:val="0"/>
          <w:divBdr>
            <w:top w:val="none" w:sz="0" w:space="0" w:color="auto"/>
            <w:left w:val="none" w:sz="0" w:space="0" w:color="auto"/>
            <w:bottom w:val="none" w:sz="0" w:space="0" w:color="auto"/>
            <w:right w:val="none" w:sz="0" w:space="0" w:color="auto"/>
          </w:divBdr>
        </w:div>
      </w:divsChild>
    </w:div>
    <w:div w:id="641540288">
      <w:bodyDiv w:val="1"/>
      <w:marLeft w:val="0"/>
      <w:marRight w:val="0"/>
      <w:marTop w:val="0"/>
      <w:marBottom w:val="0"/>
      <w:divBdr>
        <w:top w:val="none" w:sz="0" w:space="0" w:color="auto"/>
        <w:left w:val="none" w:sz="0" w:space="0" w:color="auto"/>
        <w:bottom w:val="none" w:sz="0" w:space="0" w:color="auto"/>
        <w:right w:val="none" w:sz="0" w:space="0" w:color="auto"/>
      </w:divBdr>
      <w:divsChild>
        <w:div w:id="1033842632">
          <w:marLeft w:val="547"/>
          <w:marRight w:val="0"/>
          <w:marTop w:val="154"/>
          <w:marBottom w:val="0"/>
          <w:divBdr>
            <w:top w:val="none" w:sz="0" w:space="0" w:color="auto"/>
            <w:left w:val="none" w:sz="0" w:space="0" w:color="auto"/>
            <w:bottom w:val="none" w:sz="0" w:space="0" w:color="auto"/>
            <w:right w:val="none" w:sz="0" w:space="0" w:color="auto"/>
          </w:divBdr>
        </w:div>
        <w:div w:id="789127291">
          <w:marLeft w:val="547"/>
          <w:marRight w:val="0"/>
          <w:marTop w:val="154"/>
          <w:marBottom w:val="0"/>
          <w:divBdr>
            <w:top w:val="none" w:sz="0" w:space="0" w:color="auto"/>
            <w:left w:val="none" w:sz="0" w:space="0" w:color="auto"/>
            <w:bottom w:val="none" w:sz="0" w:space="0" w:color="auto"/>
            <w:right w:val="none" w:sz="0" w:space="0" w:color="auto"/>
          </w:divBdr>
        </w:div>
      </w:divsChild>
    </w:div>
    <w:div w:id="737099100">
      <w:bodyDiv w:val="1"/>
      <w:marLeft w:val="0"/>
      <w:marRight w:val="0"/>
      <w:marTop w:val="0"/>
      <w:marBottom w:val="0"/>
      <w:divBdr>
        <w:top w:val="none" w:sz="0" w:space="0" w:color="auto"/>
        <w:left w:val="none" w:sz="0" w:space="0" w:color="auto"/>
        <w:bottom w:val="none" w:sz="0" w:space="0" w:color="auto"/>
        <w:right w:val="none" w:sz="0" w:space="0" w:color="auto"/>
      </w:divBdr>
      <w:divsChild>
        <w:div w:id="696275911">
          <w:marLeft w:val="0"/>
          <w:marRight w:val="0"/>
          <w:marTop w:val="0"/>
          <w:marBottom w:val="0"/>
          <w:divBdr>
            <w:top w:val="none" w:sz="0" w:space="0" w:color="auto"/>
            <w:left w:val="none" w:sz="0" w:space="0" w:color="auto"/>
            <w:bottom w:val="none" w:sz="0" w:space="0" w:color="auto"/>
            <w:right w:val="none" w:sz="0" w:space="0" w:color="auto"/>
          </w:divBdr>
          <w:divsChild>
            <w:div w:id="85465542">
              <w:marLeft w:val="0"/>
              <w:marRight w:val="0"/>
              <w:marTop w:val="0"/>
              <w:marBottom w:val="0"/>
              <w:divBdr>
                <w:top w:val="none" w:sz="0" w:space="0" w:color="auto"/>
                <w:left w:val="none" w:sz="0" w:space="0" w:color="auto"/>
                <w:bottom w:val="none" w:sz="0" w:space="0" w:color="auto"/>
                <w:right w:val="none" w:sz="0" w:space="0" w:color="auto"/>
              </w:divBdr>
            </w:div>
            <w:div w:id="699088975">
              <w:marLeft w:val="0"/>
              <w:marRight w:val="0"/>
              <w:marTop w:val="0"/>
              <w:marBottom w:val="0"/>
              <w:divBdr>
                <w:top w:val="none" w:sz="0" w:space="0" w:color="auto"/>
                <w:left w:val="none" w:sz="0" w:space="0" w:color="auto"/>
                <w:bottom w:val="none" w:sz="0" w:space="0" w:color="auto"/>
                <w:right w:val="none" w:sz="0" w:space="0" w:color="auto"/>
              </w:divBdr>
              <w:divsChild>
                <w:div w:id="328290030">
                  <w:marLeft w:val="0"/>
                  <w:marRight w:val="0"/>
                  <w:marTop w:val="0"/>
                  <w:marBottom w:val="0"/>
                  <w:divBdr>
                    <w:top w:val="none" w:sz="0" w:space="0" w:color="auto"/>
                    <w:left w:val="none" w:sz="0" w:space="0" w:color="auto"/>
                    <w:bottom w:val="none" w:sz="0" w:space="0" w:color="auto"/>
                    <w:right w:val="none" w:sz="0" w:space="0" w:color="auto"/>
                  </w:divBdr>
                  <w:divsChild>
                    <w:div w:id="1061639605">
                      <w:marLeft w:val="0"/>
                      <w:marRight w:val="0"/>
                      <w:marTop w:val="0"/>
                      <w:marBottom w:val="0"/>
                      <w:divBdr>
                        <w:top w:val="single" w:sz="4" w:space="4" w:color="A2A9B1"/>
                        <w:left w:val="single" w:sz="4" w:space="4" w:color="A2A9B1"/>
                        <w:bottom w:val="single" w:sz="4" w:space="4" w:color="A2A9B1"/>
                        <w:right w:val="single" w:sz="4" w:space="4" w:color="A2A9B1"/>
                      </w:divBdr>
                    </w:div>
                  </w:divsChild>
                </w:div>
              </w:divsChild>
            </w:div>
          </w:divsChild>
        </w:div>
      </w:divsChild>
    </w:div>
    <w:div w:id="768548242">
      <w:bodyDiv w:val="1"/>
      <w:marLeft w:val="0"/>
      <w:marRight w:val="0"/>
      <w:marTop w:val="0"/>
      <w:marBottom w:val="0"/>
      <w:divBdr>
        <w:top w:val="none" w:sz="0" w:space="0" w:color="auto"/>
        <w:left w:val="none" w:sz="0" w:space="0" w:color="auto"/>
        <w:bottom w:val="none" w:sz="0" w:space="0" w:color="auto"/>
        <w:right w:val="none" w:sz="0" w:space="0" w:color="auto"/>
      </w:divBdr>
      <w:divsChild>
        <w:div w:id="863009623">
          <w:marLeft w:val="547"/>
          <w:marRight w:val="0"/>
          <w:marTop w:val="106"/>
          <w:marBottom w:val="0"/>
          <w:divBdr>
            <w:top w:val="none" w:sz="0" w:space="0" w:color="auto"/>
            <w:left w:val="none" w:sz="0" w:space="0" w:color="auto"/>
            <w:bottom w:val="none" w:sz="0" w:space="0" w:color="auto"/>
            <w:right w:val="none" w:sz="0" w:space="0" w:color="auto"/>
          </w:divBdr>
        </w:div>
        <w:div w:id="1493911190">
          <w:marLeft w:val="547"/>
          <w:marRight w:val="0"/>
          <w:marTop w:val="106"/>
          <w:marBottom w:val="0"/>
          <w:divBdr>
            <w:top w:val="none" w:sz="0" w:space="0" w:color="auto"/>
            <w:left w:val="none" w:sz="0" w:space="0" w:color="auto"/>
            <w:bottom w:val="none" w:sz="0" w:space="0" w:color="auto"/>
            <w:right w:val="none" w:sz="0" w:space="0" w:color="auto"/>
          </w:divBdr>
        </w:div>
        <w:div w:id="2066448290">
          <w:marLeft w:val="547"/>
          <w:marRight w:val="0"/>
          <w:marTop w:val="106"/>
          <w:marBottom w:val="0"/>
          <w:divBdr>
            <w:top w:val="none" w:sz="0" w:space="0" w:color="auto"/>
            <w:left w:val="none" w:sz="0" w:space="0" w:color="auto"/>
            <w:bottom w:val="none" w:sz="0" w:space="0" w:color="auto"/>
            <w:right w:val="none" w:sz="0" w:space="0" w:color="auto"/>
          </w:divBdr>
        </w:div>
        <w:div w:id="541862091">
          <w:marLeft w:val="547"/>
          <w:marRight w:val="0"/>
          <w:marTop w:val="106"/>
          <w:marBottom w:val="0"/>
          <w:divBdr>
            <w:top w:val="none" w:sz="0" w:space="0" w:color="auto"/>
            <w:left w:val="none" w:sz="0" w:space="0" w:color="auto"/>
            <w:bottom w:val="none" w:sz="0" w:space="0" w:color="auto"/>
            <w:right w:val="none" w:sz="0" w:space="0" w:color="auto"/>
          </w:divBdr>
        </w:div>
        <w:div w:id="249654700">
          <w:marLeft w:val="547"/>
          <w:marRight w:val="0"/>
          <w:marTop w:val="106"/>
          <w:marBottom w:val="0"/>
          <w:divBdr>
            <w:top w:val="none" w:sz="0" w:space="0" w:color="auto"/>
            <w:left w:val="none" w:sz="0" w:space="0" w:color="auto"/>
            <w:bottom w:val="none" w:sz="0" w:space="0" w:color="auto"/>
            <w:right w:val="none" w:sz="0" w:space="0" w:color="auto"/>
          </w:divBdr>
        </w:div>
        <w:div w:id="244385600">
          <w:marLeft w:val="547"/>
          <w:marRight w:val="0"/>
          <w:marTop w:val="106"/>
          <w:marBottom w:val="0"/>
          <w:divBdr>
            <w:top w:val="none" w:sz="0" w:space="0" w:color="auto"/>
            <w:left w:val="none" w:sz="0" w:space="0" w:color="auto"/>
            <w:bottom w:val="none" w:sz="0" w:space="0" w:color="auto"/>
            <w:right w:val="none" w:sz="0" w:space="0" w:color="auto"/>
          </w:divBdr>
        </w:div>
      </w:divsChild>
    </w:div>
    <w:div w:id="870141944">
      <w:bodyDiv w:val="1"/>
      <w:marLeft w:val="0"/>
      <w:marRight w:val="0"/>
      <w:marTop w:val="0"/>
      <w:marBottom w:val="0"/>
      <w:divBdr>
        <w:top w:val="none" w:sz="0" w:space="0" w:color="auto"/>
        <w:left w:val="none" w:sz="0" w:space="0" w:color="auto"/>
        <w:bottom w:val="none" w:sz="0" w:space="0" w:color="auto"/>
        <w:right w:val="none" w:sz="0" w:space="0" w:color="auto"/>
      </w:divBdr>
      <w:divsChild>
        <w:div w:id="1495343730">
          <w:marLeft w:val="806"/>
          <w:marRight w:val="0"/>
          <w:marTop w:val="96"/>
          <w:marBottom w:val="0"/>
          <w:divBdr>
            <w:top w:val="none" w:sz="0" w:space="0" w:color="auto"/>
            <w:left w:val="none" w:sz="0" w:space="0" w:color="auto"/>
            <w:bottom w:val="none" w:sz="0" w:space="0" w:color="auto"/>
            <w:right w:val="none" w:sz="0" w:space="0" w:color="auto"/>
          </w:divBdr>
        </w:div>
        <w:div w:id="13193372">
          <w:marLeft w:val="806"/>
          <w:marRight w:val="0"/>
          <w:marTop w:val="96"/>
          <w:marBottom w:val="0"/>
          <w:divBdr>
            <w:top w:val="none" w:sz="0" w:space="0" w:color="auto"/>
            <w:left w:val="none" w:sz="0" w:space="0" w:color="auto"/>
            <w:bottom w:val="none" w:sz="0" w:space="0" w:color="auto"/>
            <w:right w:val="none" w:sz="0" w:space="0" w:color="auto"/>
          </w:divBdr>
        </w:div>
        <w:div w:id="190412193">
          <w:marLeft w:val="806"/>
          <w:marRight w:val="0"/>
          <w:marTop w:val="96"/>
          <w:marBottom w:val="0"/>
          <w:divBdr>
            <w:top w:val="none" w:sz="0" w:space="0" w:color="auto"/>
            <w:left w:val="none" w:sz="0" w:space="0" w:color="auto"/>
            <w:bottom w:val="none" w:sz="0" w:space="0" w:color="auto"/>
            <w:right w:val="none" w:sz="0" w:space="0" w:color="auto"/>
          </w:divBdr>
        </w:div>
        <w:div w:id="1171487971">
          <w:marLeft w:val="806"/>
          <w:marRight w:val="0"/>
          <w:marTop w:val="96"/>
          <w:marBottom w:val="0"/>
          <w:divBdr>
            <w:top w:val="none" w:sz="0" w:space="0" w:color="auto"/>
            <w:left w:val="none" w:sz="0" w:space="0" w:color="auto"/>
            <w:bottom w:val="none" w:sz="0" w:space="0" w:color="auto"/>
            <w:right w:val="none" w:sz="0" w:space="0" w:color="auto"/>
          </w:divBdr>
        </w:div>
        <w:div w:id="1318532432">
          <w:marLeft w:val="806"/>
          <w:marRight w:val="0"/>
          <w:marTop w:val="96"/>
          <w:marBottom w:val="0"/>
          <w:divBdr>
            <w:top w:val="none" w:sz="0" w:space="0" w:color="auto"/>
            <w:left w:val="none" w:sz="0" w:space="0" w:color="auto"/>
            <w:bottom w:val="none" w:sz="0" w:space="0" w:color="auto"/>
            <w:right w:val="none" w:sz="0" w:space="0" w:color="auto"/>
          </w:divBdr>
        </w:div>
        <w:div w:id="1291014358">
          <w:marLeft w:val="806"/>
          <w:marRight w:val="0"/>
          <w:marTop w:val="96"/>
          <w:marBottom w:val="0"/>
          <w:divBdr>
            <w:top w:val="none" w:sz="0" w:space="0" w:color="auto"/>
            <w:left w:val="none" w:sz="0" w:space="0" w:color="auto"/>
            <w:bottom w:val="none" w:sz="0" w:space="0" w:color="auto"/>
            <w:right w:val="none" w:sz="0" w:space="0" w:color="auto"/>
          </w:divBdr>
        </w:div>
        <w:div w:id="1245065134">
          <w:marLeft w:val="806"/>
          <w:marRight w:val="0"/>
          <w:marTop w:val="96"/>
          <w:marBottom w:val="0"/>
          <w:divBdr>
            <w:top w:val="none" w:sz="0" w:space="0" w:color="auto"/>
            <w:left w:val="none" w:sz="0" w:space="0" w:color="auto"/>
            <w:bottom w:val="none" w:sz="0" w:space="0" w:color="auto"/>
            <w:right w:val="none" w:sz="0" w:space="0" w:color="auto"/>
          </w:divBdr>
        </w:div>
        <w:div w:id="759377544">
          <w:marLeft w:val="806"/>
          <w:marRight w:val="0"/>
          <w:marTop w:val="96"/>
          <w:marBottom w:val="0"/>
          <w:divBdr>
            <w:top w:val="none" w:sz="0" w:space="0" w:color="auto"/>
            <w:left w:val="none" w:sz="0" w:space="0" w:color="auto"/>
            <w:bottom w:val="none" w:sz="0" w:space="0" w:color="auto"/>
            <w:right w:val="none" w:sz="0" w:space="0" w:color="auto"/>
          </w:divBdr>
        </w:div>
        <w:div w:id="954600804">
          <w:marLeft w:val="806"/>
          <w:marRight w:val="0"/>
          <w:marTop w:val="96"/>
          <w:marBottom w:val="0"/>
          <w:divBdr>
            <w:top w:val="none" w:sz="0" w:space="0" w:color="auto"/>
            <w:left w:val="none" w:sz="0" w:space="0" w:color="auto"/>
            <w:bottom w:val="none" w:sz="0" w:space="0" w:color="auto"/>
            <w:right w:val="none" w:sz="0" w:space="0" w:color="auto"/>
          </w:divBdr>
        </w:div>
      </w:divsChild>
    </w:div>
    <w:div w:id="904074681">
      <w:bodyDiv w:val="1"/>
      <w:marLeft w:val="0"/>
      <w:marRight w:val="0"/>
      <w:marTop w:val="0"/>
      <w:marBottom w:val="0"/>
      <w:divBdr>
        <w:top w:val="none" w:sz="0" w:space="0" w:color="auto"/>
        <w:left w:val="none" w:sz="0" w:space="0" w:color="auto"/>
        <w:bottom w:val="none" w:sz="0" w:space="0" w:color="auto"/>
        <w:right w:val="none" w:sz="0" w:space="0" w:color="auto"/>
      </w:divBdr>
      <w:divsChild>
        <w:div w:id="480464172">
          <w:marLeft w:val="547"/>
          <w:marRight w:val="0"/>
          <w:marTop w:val="120"/>
          <w:marBottom w:val="0"/>
          <w:divBdr>
            <w:top w:val="none" w:sz="0" w:space="0" w:color="auto"/>
            <w:left w:val="none" w:sz="0" w:space="0" w:color="auto"/>
            <w:bottom w:val="none" w:sz="0" w:space="0" w:color="auto"/>
            <w:right w:val="none" w:sz="0" w:space="0" w:color="auto"/>
          </w:divBdr>
        </w:div>
        <w:div w:id="901258782">
          <w:marLeft w:val="547"/>
          <w:marRight w:val="0"/>
          <w:marTop w:val="120"/>
          <w:marBottom w:val="0"/>
          <w:divBdr>
            <w:top w:val="none" w:sz="0" w:space="0" w:color="auto"/>
            <w:left w:val="none" w:sz="0" w:space="0" w:color="auto"/>
            <w:bottom w:val="none" w:sz="0" w:space="0" w:color="auto"/>
            <w:right w:val="none" w:sz="0" w:space="0" w:color="auto"/>
          </w:divBdr>
        </w:div>
        <w:div w:id="1741781545">
          <w:marLeft w:val="547"/>
          <w:marRight w:val="0"/>
          <w:marTop w:val="120"/>
          <w:marBottom w:val="0"/>
          <w:divBdr>
            <w:top w:val="none" w:sz="0" w:space="0" w:color="auto"/>
            <w:left w:val="none" w:sz="0" w:space="0" w:color="auto"/>
            <w:bottom w:val="none" w:sz="0" w:space="0" w:color="auto"/>
            <w:right w:val="none" w:sz="0" w:space="0" w:color="auto"/>
          </w:divBdr>
        </w:div>
        <w:div w:id="718671306">
          <w:marLeft w:val="547"/>
          <w:marRight w:val="0"/>
          <w:marTop w:val="120"/>
          <w:marBottom w:val="0"/>
          <w:divBdr>
            <w:top w:val="none" w:sz="0" w:space="0" w:color="auto"/>
            <w:left w:val="none" w:sz="0" w:space="0" w:color="auto"/>
            <w:bottom w:val="none" w:sz="0" w:space="0" w:color="auto"/>
            <w:right w:val="none" w:sz="0" w:space="0" w:color="auto"/>
          </w:divBdr>
        </w:div>
        <w:div w:id="2124835185">
          <w:marLeft w:val="547"/>
          <w:marRight w:val="0"/>
          <w:marTop w:val="120"/>
          <w:marBottom w:val="0"/>
          <w:divBdr>
            <w:top w:val="none" w:sz="0" w:space="0" w:color="auto"/>
            <w:left w:val="none" w:sz="0" w:space="0" w:color="auto"/>
            <w:bottom w:val="none" w:sz="0" w:space="0" w:color="auto"/>
            <w:right w:val="none" w:sz="0" w:space="0" w:color="auto"/>
          </w:divBdr>
        </w:div>
        <w:div w:id="1166169335">
          <w:marLeft w:val="547"/>
          <w:marRight w:val="0"/>
          <w:marTop w:val="120"/>
          <w:marBottom w:val="0"/>
          <w:divBdr>
            <w:top w:val="none" w:sz="0" w:space="0" w:color="auto"/>
            <w:left w:val="none" w:sz="0" w:space="0" w:color="auto"/>
            <w:bottom w:val="none" w:sz="0" w:space="0" w:color="auto"/>
            <w:right w:val="none" w:sz="0" w:space="0" w:color="auto"/>
          </w:divBdr>
        </w:div>
      </w:divsChild>
    </w:div>
    <w:div w:id="921183664">
      <w:bodyDiv w:val="1"/>
      <w:marLeft w:val="0"/>
      <w:marRight w:val="0"/>
      <w:marTop w:val="0"/>
      <w:marBottom w:val="0"/>
      <w:divBdr>
        <w:top w:val="none" w:sz="0" w:space="0" w:color="auto"/>
        <w:left w:val="none" w:sz="0" w:space="0" w:color="auto"/>
        <w:bottom w:val="none" w:sz="0" w:space="0" w:color="auto"/>
        <w:right w:val="none" w:sz="0" w:space="0" w:color="auto"/>
      </w:divBdr>
      <w:divsChild>
        <w:div w:id="691492376">
          <w:marLeft w:val="0"/>
          <w:marRight w:val="0"/>
          <w:marTop w:val="0"/>
          <w:marBottom w:val="0"/>
          <w:divBdr>
            <w:top w:val="none" w:sz="0" w:space="0" w:color="auto"/>
            <w:left w:val="none" w:sz="0" w:space="0" w:color="auto"/>
            <w:bottom w:val="none" w:sz="0" w:space="0" w:color="auto"/>
            <w:right w:val="none" w:sz="0" w:space="0" w:color="auto"/>
          </w:divBdr>
          <w:divsChild>
            <w:div w:id="695276696">
              <w:marLeft w:val="0"/>
              <w:marRight w:val="0"/>
              <w:marTop w:val="0"/>
              <w:marBottom w:val="0"/>
              <w:divBdr>
                <w:top w:val="none" w:sz="0" w:space="0" w:color="auto"/>
                <w:left w:val="none" w:sz="0" w:space="0" w:color="auto"/>
                <w:bottom w:val="none" w:sz="0" w:space="0" w:color="auto"/>
                <w:right w:val="none" w:sz="0" w:space="0" w:color="auto"/>
              </w:divBdr>
            </w:div>
          </w:divsChild>
        </w:div>
        <w:div w:id="1911769818">
          <w:marLeft w:val="0"/>
          <w:marRight w:val="0"/>
          <w:marTop w:val="0"/>
          <w:marBottom w:val="0"/>
          <w:divBdr>
            <w:top w:val="none" w:sz="0" w:space="0" w:color="auto"/>
            <w:left w:val="none" w:sz="0" w:space="0" w:color="auto"/>
            <w:bottom w:val="none" w:sz="0" w:space="0" w:color="auto"/>
            <w:right w:val="none" w:sz="0" w:space="0" w:color="auto"/>
          </w:divBdr>
        </w:div>
      </w:divsChild>
    </w:div>
    <w:div w:id="926232983">
      <w:bodyDiv w:val="1"/>
      <w:marLeft w:val="0"/>
      <w:marRight w:val="0"/>
      <w:marTop w:val="0"/>
      <w:marBottom w:val="0"/>
      <w:divBdr>
        <w:top w:val="none" w:sz="0" w:space="0" w:color="auto"/>
        <w:left w:val="none" w:sz="0" w:space="0" w:color="auto"/>
        <w:bottom w:val="none" w:sz="0" w:space="0" w:color="auto"/>
        <w:right w:val="none" w:sz="0" w:space="0" w:color="auto"/>
      </w:divBdr>
      <w:divsChild>
        <w:div w:id="1149597499">
          <w:marLeft w:val="547"/>
          <w:marRight w:val="0"/>
          <w:marTop w:val="130"/>
          <w:marBottom w:val="0"/>
          <w:divBdr>
            <w:top w:val="none" w:sz="0" w:space="0" w:color="auto"/>
            <w:left w:val="none" w:sz="0" w:space="0" w:color="auto"/>
            <w:bottom w:val="none" w:sz="0" w:space="0" w:color="auto"/>
            <w:right w:val="none" w:sz="0" w:space="0" w:color="auto"/>
          </w:divBdr>
        </w:div>
        <w:div w:id="1076826223">
          <w:marLeft w:val="547"/>
          <w:marRight w:val="0"/>
          <w:marTop w:val="130"/>
          <w:marBottom w:val="0"/>
          <w:divBdr>
            <w:top w:val="none" w:sz="0" w:space="0" w:color="auto"/>
            <w:left w:val="none" w:sz="0" w:space="0" w:color="auto"/>
            <w:bottom w:val="none" w:sz="0" w:space="0" w:color="auto"/>
            <w:right w:val="none" w:sz="0" w:space="0" w:color="auto"/>
          </w:divBdr>
        </w:div>
        <w:div w:id="2047096225">
          <w:marLeft w:val="547"/>
          <w:marRight w:val="0"/>
          <w:marTop w:val="130"/>
          <w:marBottom w:val="0"/>
          <w:divBdr>
            <w:top w:val="none" w:sz="0" w:space="0" w:color="auto"/>
            <w:left w:val="none" w:sz="0" w:space="0" w:color="auto"/>
            <w:bottom w:val="none" w:sz="0" w:space="0" w:color="auto"/>
            <w:right w:val="none" w:sz="0" w:space="0" w:color="auto"/>
          </w:divBdr>
        </w:div>
        <w:div w:id="38749811">
          <w:marLeft w:val="547"/>
          <w:marRight w:val="0"/>
          <w:marTop w:val="130"/>
          <w:marBottom w:val="0"/>
          <w:divBdr>
            <w:top w:val="none" w:sz="0" w:space="0" w:color="auto"/>
            <w:left w:val="none" w:sz="0" w:space="0" w:color="auto"/>
            <w:bottom w:val="none" w:sz="0" w:space="0" w:color="auto"/>
            <w:right w:val="none" w:sz="0" w:space="0" w:color="auto"/>
          </w:divBdr>
        </w:div>
        <w:div w:id="1390609280">
          <w:marLeft w:val="547"/>
          <w:marRight w:val="0"/>
          <w:marTop w:val="130"/>
          <w:marBottom w:val="0"/>
          <w:divBdr>
            <w:top w:val="none" w:sz="0" w:space="0" w:color="auto"/>
            <w:left w:val="none" w:sz="0" w:space="0" w:color="auto"/>
            <w:bottom w:val="none" w:sz="0" w:space="0" w:color="auto"/>
            <w:right w:val="none" w:sz="0" w:space="0" w:color="auto"/>
          </w:divBdr>
        </w:div>
        <w:div w:id="1411657302">
          <w:marLeft w:val="547"/>
          <w:marRight w:val="0"/>
          <w:marTop w:val="130"/>
          <w:marBottom w:val="0"/>
          <w:divBdr>
            <w:top w:val="none" w:sz="0" w:space="0" w:color="auto"/>
            <w:left w:val="none" w:sz="0" w:space="0" w:color="auto"/>
            <w:bottom w:val="none" w:sz="0" w:space="0" w:color="auto"/>
            <w:right w:val="none" w:sz="0" w:space="0" w:color="auto"/>
          </w:divBdr>
        </w:div>
      </w:divsChild>
    </w:div>
    <w:div w:id="1015618655">
      <w:bodyDiv w:val="1"/>
      <w:marLeft w:val="0"/>
      <w:marRight w:val="0"/>
      <w:marTop w:val="0"/>
      <w:marBottom w:val="0"/>
      <w:divBdr>
        <w:top w:val="none" w:sz="0" w:space="0" w:color="auto"/>
        <w:left w:val="none" w:sz="0" w:space="0" w:color="auto"/>
        <w:bottom w:val="none" w:sz="0" w:space="0" w:color="auto"/>
        <w:right w:val="none" w:sz="0" w:space="0" w:color="auto"/>
      </w:divBdr>
      <w:divsChild>
        <w:div w:id="780733262">
          <w:marLeft w:val="0"/>
          <w:marRight w:val="0"/>
          <w:marTop w:val="0"/>
          <w:marBottom w:val="0"/>
          <w:divBdr>
            <w:top w:val="none" w:sz="0" w:space="0" w:color="auto"/>
            <w:left w:val="none" w:sz="0" w:space="0" w:color="auto"/>
            <w:bottom w:val="none" w:sz="0" w:space="0" w:color="auto"/>
            <w:right w:val="none" w:sz="0" w:space="0" w:color="auto"/>
          </w:divBdr>
        </w:div>
      </w:divsChild>
    </w:div>
    <w:div w:id="1129859738">
      <w:bodyDiv w:val="1"/>
      <w:marLeft w:val="0"/>
      <w:marRight w:val="0"/>
      <w:marTop w:val="0"/>
      <w:marBottom w:val="0"/>
      <w:divBdr>
        <w:top w:val="none" w:sz="0" w:space="0" w:color="auto"/>
        <w:left w:val="none" w:sz="0" w:space="0" w:color="auto"/>
        <w:bottom w:val="none" w:sz="0" w:space="0" w:color="auto"/>
        <w:right w:val="none" w:sz="0" w:space="0" w:color="auto"/>
      </w:divBdr>
      <w:divsChild>
        <w:div w:id="2045792534">
          <w:marLeft w:val="547"/>
          <w:marRight w:val="0"/>
          <w:marTop w:val="106"/>
          <w:marBottom w:val="0"/>
          <w:divBdr>
            <w:top w:val="none" w:sz="0" w:space="0" w:color="auto"/>
            <w:left w:val="none" w:sz="0" w:space="0" w:color="auto"/>
            <w:bottom w:val="none" w:sz="0" w:space="0" w:color="auto"/>
            <w:right w:val="none" w:sz="0" w:space="0" w:color="auto"/>
          </w:divBdr>
        </w:div>
        <w:div w:id="1559390347">
          <w:marLeft w:val="547"/>
          <w:marRight w:val="0"/>
          <w:marTop w:val="106"/>
          <w:marBottom w:val="0"/>
          <w:divBdr>
            <w:top w:val="none" w:sz="0" w:space="0" w:color="auto"/>
            <w:left w:val="none" w:sz="0" w:space="0" w:color="auto"/>
            <w:bottom w:val="none" w:sz="0" w:space="0" w:color="auto"/>
            <w:right w:val="none" w:sz="0" w:space="0" w:color="auto"/>
          </w:divBdr>
        </w:div>
        <w:div w:id="1407335429">
          <w:marLeft w:val="547"/>
          <w:marRight w:val="0"/>
          <w:marTop w:val="106"/>
          <w:marBottom w:val="0"/>
          <w:divBdr>
            <w:top w:val="none" w:sz="0" w:space="0" w:color="auto"/>
            <w:left w:val="none" w:sz="0" w:space="0" w:color="auto"/>
            <w:bottom w:val="none" w:sz="0" w:space="0" w:color="auto"/>
            <w:right w:val="none" w:sz="0" w:space="0" w:color="auto"/>
          </w:divBdr>
        </w:div>
        <w:div w:id="484132395">
          <w:marLeft w:val="547"/>
          <w:marRight w:val="0"/>
          <w:marTop w:val="106"/>
          <w:marBottom w:val="0"/>
          <w:divBdr>
            <w:top w:val="none" w:sz="0" w:space="0" w:color="auto"/>
            <w:left w:val="none" w:sz="0" w:space="0" w:color="auto"/>
            <w:bottom w:val="none" w:sz="0" w:space="0" w:color="auto"/>
            <w:right w:val="none" w:sz="0" w:space="0" w:color="auto"/>
          </w:divBdr>
        </w:div>
        <w:div w:id="1922332819">
          <w:marLeft w:val="547"/>
          <w:marRight w:val="0"/>
          <w:marTop w:val="106"/>
          <w:marBottom w:val="0"/>
          <w:divBdr>
            <w:top w:val="none" w:sz="0" w:space="0" w:color="auto"/>
            <w:left w:val="none" w:sz="0" w:space="0" w:color="auto"/>
            <w:bottom w:val="none" w:sz="0" w:space="0" w:color="auto"/>
            <w:right w:val="none" w:sz="0" w:space="0" w:color="auto"/>
          </w:divBdr>
        </w:div>
        <w:div w:id="972097520">
          <w:marLeft w:val="547"/>
          <w:marRight w:val="0"/>
          <w:marTop w:val="106"/>
          <w:marBottom w:val="0"/>
          <w:divBdr>
            <w:top w:val="none" w:sz="0" w:space="0" w:color="auto"/>
            <w:left w:val="none" w:sz="0" w:space="0" w:color="auto"/>
            <w:bottom w:val="none" w:sz="0" w:space="0" w:color="auto"/>
            <w:right w:val="none" w:sz="0" w:space="0" w:color="auto"/>
          </w:divBdr>
        </w:div>
        <w:div w:id="190455965">
          <w:marLeft w:val="547"/>
          <w:marRight w:val="0"/>
          <w:marTop w:val="106"/>
          <w:marBottom w:val="0"/>
          <w:divBdr>
            <w:top w:val="none" w:sz="0" w:space="0" w:color="auto"/>
            <w:left w:val="none" w:sz="0" w:space="0" w:color="auto"/>
            <w:bottom w:val="none" w:sz="0" w:space="0" w:color="auto"/>
            <w:right w:val="none" w:sz="0" w:space="0" w:color="auto"/>
          </w:divBdr>
        </w:div>
        <w:div w:id="868371764">
          <w:marLeft w:val="547"/>
          <w:marRight w:val="0"/>
          <w:marTop w:val="106"/>
          <w:marBottom w:val="0"/>
          <w:divBdr>
            <w:top w:val="none" w:sz="0" w:space="0" w:color="auto"/>
            <w:left w:val="none" w:sz="0" w:space="0" w:color="auto"/>
            <w:bottom w:val="none" w:sz="0" w:space="0" w:color="auto"/>
            <w:right w:val="none" w:sz="0" w:space="0" w:color="auto"/>
          </w:divBdr>
        </w:div>
        <w:div w:id="1804225535">
          <w:marLeft w:val="547"/>
          <w:marRight w:val="0"/>
          <w:marTop w:val="106"/>
          <w:marBottom w:val="0"/>
          <w:divBdr>
            <w:top w:val="none" w:sz="0" w:space="0" w:color="auto"/>
            <w:left w:val="none" w:sz="0" w:space="0" w:color="auto"/>
            <w:bottom w:val="none" w:sz="0" w:space="0" w:color="auto"/>
            <w:right w:val="none" w:sz="0" w:space="0" w:color="auto"/>
          </w:divBdr>
        </w:div>
        <w:div w:id="467672904">
          <w:marLeft w:val="547"/>
          <w:marRight w:val="0"/>
          <w:marTop w:val="106"/>
          <w:marBottom w:val="0"/>
          <w:divBdr>
            <w:top w:val="none" w:sz="0" w:space="0" w:color="auto"/>
            <w:left w:val="none" w:sz="0" w:space="0" w:color="auto"/>
            <w:bottom w:val="none" w:sz="0" w:space="0" w:color="auto"/>
            <w:right w:val="none" w:sz="0" w:space="0" w:color="auto"/>
          </w:divBdr>
        </w:div>
        <w:div w:id="673993017">
          <w:marLeft w:val="547"/>
          <w:marRight w:val="0"/>
          <w:marTop w:val="106"/>
          <w:marBottom w:val="0"/>
          <w:divBdr>
            <w:top w:val="none" w:sz="0" w:space="0" w:color="auto"/>
            <w:left w:val="none" w:sz="0" w:space="0" w:color="auto"/>
            <w:bottom w:val="none" w:sz="0" w:space="0" w:color="auto"/>
            <w:right w:val="none" w:sz="0" w:space="0" w:color="auto"/>
          </w:divBdr>
        </w:div>
        <w:div w:id="410347555">
          <w:marLeft w:val="547"/>
          <w:marRight w:val="0"/>
          <w:marTop w:val="106"/>
          <w:marBottom w:val="0"/>
          <w:divBdr>
            <w:top w:val="none" w:sz="0" w:space="0" w:color="auto"/>
            <w:left w:val="none" w:sz="0" w:space="0" w:color="auto"/>
            <w:bottom w:val="none" w:sz="0" w:space="0" w:color="auto"/>
            <w:right w:val="none" w:sz="0" w:space="0" w:color="auto"/>
          </w:divBdr>
        </w:div>
        <w:div w:id="933049115">
          <w:marLeft w:val="547"/>
          <w:marRight w:val="0"/>
          <w:marTop w:val="106"/>
          <w:marBottom w:val="0"/>
          <w:divBdr>
            <w:top w:val="none" w:sz="0" w:space="0" w:color="auto"/>
            <w:left w:val="none" w:sz="0" w:space="0" w:color="auto"/>
            <w:bottom w:val="none" w:sz="0" w:space="0" w:color="auto"/>
            <w:right w:val="none" w:sz="0" w:space="0" w:color="auto"/>
          </w:divBdr>
        </w:div>
        <w:div w:id="531502420">
          <w:marLeft w:val="547"/>
          <w:marRight w:val="0"/>
          <w:marTop w:val="106"/>
          <w:marBottom w:val="0"/>
          <w:divBdr>
            <w:top w:val="none" w:sz="0" w:space="0" w:color="auto"/>
            <w:left w:val="none" w:sz="0" w:space="0" w:color="auto"/>
            <w:bottom w:val="none" w:sz="0" w:space="0" w:color="auto"/>
            <w:right w:val="none" w:sz="0" w:space="0" w:color="auto"/>
          </w:divBdr>
        </w:div>
      </w:divsChild>
    </w:div>
    <w:div w:id="1146359734">
      <w:bodyDiv w:val="1"/>
      <w:marLeft w:val="0"/>
      <w:marRight w:val="0"/>
      <w:marTop w:val="0"/>
      <w:marBottom w:val="0"/>
      <w:divBdr>
        <w:top w:val="none" w:sz="0" w:space="0" w:color="auto"/>
        <w:left w:val="none" w:sz="0" w:space="0" w:color="auto"/>
        <w:bottom w:val="none" w:sz="0" w:space="0" w:color="auto"/>
        <w:right w:val="none" w:sz="0" w:space="0" w:color="auto"/>
      </w:divBdr>
      <w:divsChild>
        <w:div w:id="95640629">
          <w:marLeft w:val="547"/>
          <w:marRight w:val="0"/>
          <w:marTop w:val="154"/>
          <w:marBottom w:val="0"/>
          <w:divBdr>
            <w:top w:val="none" w:sz="0" w:space="0" w:color="auto"/>
            <w:left w:val="none" w:sz="0" w:space="0" w:color="auto"/>
            <w:bottom w:val="none" w:sz="0" w:space="0" w:color="auto"/>
            <w:right w:val="none" w:sz="0" w:space="0" w:color="auto"/>
          </w:divBdr>
        </w:div>
        <w:div w:id="1858763182">
          <w:marLeft w:val="547"/>
          <w:marRight w:val="0"/>
          <w:marTop w:val="154"/>
          <w:marBottom w:val="0"/>
          <w:divBdr>
            <w:top w:val="none" w:sz="0" w:space="0" w:color="auto"/>
            <w:left w:val="none" w:sz="0" w:space="0" w:color="auto"/>
            <w:bottom w:val="none" w:sz="0" w:space="0" w:color="auto"/>
            <w:right w:val="none" w:sz="0" w:space="0" w:color="auto"/>
          </w:divBdr>
        </w:div>
        <w:div w:id="785734543">
          <w:marLeft w:val="547"/>
          <w:marRight w:val="0"/>
          <w:marTop w:val="154"/>
          <w:marBottom w:val="0"/>
          <w:divBdr>
            <w:top w:val="none" w:sz="0" w:space="0" w:color="auto"/>
            <w:left w:val="none" w:sz="0" w:space="0" w:color="auto"/>
            <w:bottom w:val="none" w:sz="0" w:space="0" w:color="auto"/>
            <w:right w:val="none" w:sz="0" w:space="0" w:color="auto"/>
          </w:divBdr>
        </w:div>
        <w:div w:id="605039717">
          <w:marLeft w:val="547"/>
          <w:marRight w:val="0"/>
          <w:marTop w:val="154"/>
          <w:marBottom w:val="0"/>
          <w:divBdr>
            <w:top w:val="none" w:sz="0" w:space="0" w:color="auto"/>
            <w:left w:val="none" w:sz="0" w:space="0" w:color="auto"/>
            <w:bottom w:val="none" w:sz="0" w:space="0" w:color="auto"/>
            <w:right w:val="none" w:sz="0" w:space="0" w:color="auto"/>
          </w:divBdr>
        </w:div>
        <w:div w:id="1165365798">
          <w:marLeft w:val="547"/>
          <w:marRight w:val="0"/>
          <w:marTop w:val="154"/>
          <w:marBottom w:val="0"/>
          <w:divBdr>
            <w:top w:val="none" w:sz="0" w:space="0" w:color="auto"/>
            <w:left w:val="none" w:sz="0" w:space="0" w:color="auto"/>
            <w:bottom w:val="none" w:sz="0" w:space="0" w:color="auto"/>
            <w:right w:val="none" w:sz="0" w:space="0" w:color="auto"/>
          </w:divBdr>
        </w:div>
      </w:divsChild>
    </w:div>
    <w:div w:id="1150710676">
      <w:bodyDiv w:val="1"/>
      <w:marLeft w:val="0"/>
      <w:marRight w:val="0"/>
      <w:marTop w:val="0"/>
      <w:marBottom w:val="0"/>
      <w:divBdr>
        <w:top w:val="none" w:sz="0" w:space="0" w:color="auto"/>
        <w:left w:val="none" w:sz="0" w:space="0" w:color="auto"/>
        <w:bottom w:val="none" w:sz="0" w:space="0" w:color="auto"/>
        <w:right w:val="none" w:sz="0" w:space="0" w:color="auto"/>
      </w:divBdr>
      <w:divsChild>
        <w:div w:id="1038353776">
          <w:marLeft w:val="547"/>
          <w:marRight w:val="0"/>
          <w:marTop w:val="106"/>
          <w:marBottom w:val="0"/>
          <w:divBdr>
            <w:top w:val="none" w:sz="0" w:space="0" w:color="auto"/>
            <w:left w:val="none" w:sz="0" w:space="0" w:color="auto"/>
            <w:bottom w:val="none" w:sz="0" w:space="0" w:color="auto"/>
            <w:right w:val="none" w:sz="0" w:space="0" w:color="auto"/>
          </w:divBdr>
        </w:div>
        <w:div w:id="578563586">
          <w:marLeft w:val="547"/>
          <w:marRight w:val="0"/>
          <w:marTop w:val="106"/>
          <w:marBottom w:val="0"/>
          <w:divBdr>
            <w:top w:val="none" w:sz="0" w:space="0" w:color="auto"/>
            <w:left w:val="none" w:sz="0" w:space="0" w:color="auto"/>
            <w:bottom w:val="none" w:sz="0" w:space="0" w:color="auto"/>
            <w:right w:val="none" w:sz="0" w:space="0" w:color="auto"/>
          </w:divBdr>
        </w:div>
        <w:div w:id="385880470">
          <w:marLeft w:val="547"/>
          <w:marRight w:val="0"/>
          <w:marTop w:val="106"/>
          <w:marBottom w:val="0"/>
          <w:divBdr>
            <w:top w:val="none" w:sz="0" w:space="0" w:color="auto"/>
            <w:left w:val="none" w:sz="0" w:space="0" w:color="auto"/>
            <w:bottom w:val="none" w:sz="0" w:space="0" w:color="auto"/>
            <w:right w:val="none" w:sz="0" w:space="0" w:color="auto"/>
          </w:divBdr>
        </w:div>
        <w:div w:id="1100874184">
          <w:marLeft w:val="547"/>
          <w:marRight w:val="0"/>
          <w:marTop w:val="106"/>
          <w:marBottom w:val="0"/>
          <w:divBdr>
            <w:top w:val="none" w:sz="0" w:space="0" w:color="auto"/>
            <w:left w:val="none" w:sz="0" w:space="0" w:color="auto"/>
            <w:bottom w:val="none" w:sz="0" w:space="0" w:color="auto"/>
            <w:right w:val="none" w:sz="0" w:space="0" w:color="auto"/>
          </w:divBdr>
        </w:div>
        <w:div w:id="1343313507">
          <w:marLeft w:val="547"/>
          <w:marRight w:val="0"/>
          <w:marTop w:val="106"/>
          <w:marBottom w:val="0"/>
          <w:divBdr>
            <w:top w:val="none" w:sz="0" w:space="0" w:color="auto"/>
            <w:left w:val="none" w:sz="0" w:space="0" w:color="auto"/>
            <w:bottom w:val="none" w:sz="0" w:space="0" w:color="auto"/>
            <w:right w:val="none" w:sz="0" w:space="0" w:color="auto"/>
          </w:divBdr>
        </w:div>
        <w:div w:id="870999695">
          <w:marLeft w:val="547"/>
          <w:marRight w:val="0"/>
          <w:marTop w:val="106"/>
          <w:marBottom w:val="0"/>
          <w:divBdr>
            <w:top w:val="none" w:sz="0" w:space="0" w:color="auto"/>
            <w:left w:val="none" w:sz="0" w:space="0" w:color="auto"/>
            <w:bottom w:val="none" w:sz="0" w:space="0" w:color="auto"/>
            <w:right w:val="none" w:sz="0" w:space="0" w:color="auto"/>
          </w:divBdr>
        </w:div>
        <w:div w:id="883099984">
          <w:marLeft w:val="547"/>
          <w:marRight w:val="0"/>
          <w:marTop w:val="106"/>
          <w:marBottom w:val="0"/>
          <w:divBdr>
            <w:top w:val="none" w:sz="0" w:space="0" w:color="auto"/>
            <w:left w:val="none" w:sz="0" w:space="0" w:color="auto"/>
            <w:bottom w:val="none" w:sz="0" w:space="0" w:color="auto"/>
            <w:right w:val="none" w:sz="0" w:space="0" w:color="auto"/>
          </w:divBdr>
        </w:div>
        <w:div w:id="1436365077">
          <w:marLeft w:val="547"/>
          <w:marRight w:val="0"/>
          <w:marTop w:val="106"/>
          <w:marBottom w:val="0"/>
          <w:divBdr>
            <w:top w:val="none" w:sz="0" w:space="0" w:color="auto"/>
            <w:left w:val="none" w:sz="0" w:space="0" w:color="auto"/>
            <w:bottom w:val="none" w:sz="0" w:space="0" w:color="auto"/>
            <w:right w:val="none" w:sz="0" w:space="0" w:color="auto"/>
          </w:divBdr>
        </w:div>
        <w:div w:id="119735278">
          <w:marLeft w:val="547"/>
          <w:marRight w:val="0"/>
          <w:marTop w:val="106"/>
          <w:marBottom w:val="0"/>
          <w:divBdr>
            <w:top w:val="none" w:sz="0" w:space="0" w:color="auto"/>
            <w:left w:val="none" w:sz="0" w:space="0" w:color="auto"/>
            <w:bottom w:val="none" w:sz="0" w:space="0" w:color="auto"/>
            <w:right w:val="none" w:sz="0" w:space="0" w:color="auto"/>
          </w:divBdr>
        </w:div>
        <w:div w:id="1151751075">
          <w:marLeft w:val="547"/>
          <w:marRight w:val="0"/>
          <w:marTop w:val="106"/>
          <w:marBottom w:val="0"/>
          <w:divBdr>
            <w:top w:val="none" w:sz="0" w:space="0" w:color="auto"/>
            <w:left w:val="none" w:sz="0" w:space="0" w:color="auto"/>
            <w:bottom w:val="none" w:sz="0" w:space="0" w:color="auto"/>
            <w:right w:val="none" w:sz="0" w:space="0" w:color="auto"/>
          </w:divBdr>
        </w:div>
        <w:div w:id="767847333">
          <w:marLeft w:val="547"/>
          <w:marRight w:val="0"/>
          <w:marTop w:val="106"/>
          <w:marBottom w:val="0"/>
          <w:divBdr>
            <w:top w:val="none" w:sz="0" w:space="0" w:color="auto"/>
            <w:left w:val="none" w:sz="0" w:space="0" w:color="auto"/>
            <w:bottom w:val="none" w:sz="0" w:space="0" w:color="auto"/>
            <w:right w:val="none" w:sz="0" w:space="0" w:color="auto"/>
          </w:divBdr>
        </w:div>
        <w:div w:id="822477627">
          <w:marLeft w:val="547"/>
          <w:marRight w:val="0"/>
          <w:marTop w:val="106"/>
          <w:marBottom w:val="0"/>
          <w:divBdr>
            <w:top w:val="none" w:sz="0" w:space="0" w:color="auto"/>
            <w:left w:val="none" w:sz="0" w:space="0" w:color="auto"/>
            <w:bottom w:val="none" w:sz="0" w:space="0" w:color="auto"/>
            <w:right w:val="none" w:sz="0" w:space="0" w:color="auto"/>
          </w:divBdr>
        </w:div>
        <w:div w:id="1894609454">
          <w:marLeft w:val="547"/>
          <w:marRight w:val="0"/>
          <w:marTop w:val="106"/>
          <w:marBottom w:val="0"/>
          <w:divBdr>
            <w:top w:val="none" w:sz="0" w:space="0" w:color="auto"/>
            <w:left w:val="none" w:sz="0" w:space="0" w:color="auto"/>
            <w:bottom w:val="none" w:sz="0" w:space="0" w:color="auto"/>
            <w:right w:val="none" w:sz="0" w:space="0" w:color="auto"/>
          </w:divBdr>
        </w:div>
        <w:div w:id="2092461719">
          <w:marLeft w:val="547"/>
          <w:marRight w:val="0"/>
          <w:marTop w:val="106"/>
          <w:marBottom w:val="0"/>
          <w:divBdr>
            <w:top w:val="none" w:sz="0" w:space="0" w:color="auto"/>
            <w:left w:val="none" w:sz="0" w:space="0" w:color="auto"/>
            <w:bottom w:val="none" w:sz="0" w:space="0" w:color="auto"/>
            <w:right w:val="none" w:sz="0" w:space="0" w:color="auto"/>
          </w:divBdr>
        </w:div>
      </w:divsChild>
    </w:div>
    <w:div w:id="1194659305">
      <w:bodyDiv w:val="1"/>
      <w:marLeft w:val="0"/>
      <w:marRight w:val="0"/>
      <w:marTop w:val="0"/>
      <w:marBottom w:val="0"/>
      <w:divBdr>
        <w:top w:val="none" w:sz="0" w:space="0" w:color="auto"/>
        <w:left w:val="none" w:sz="0" w:space="0" w:color="auto"/>
        <w:bottom w:val="none" w:sz="0" w:space="0" w:color="auto"/>
        <w:right w:val="none" w:sz="0" w:space="0" w:color="auto"/>
      </w:divBdr>
      <w:divsChild>
        <w:div w:id="1396665874">
          <w:marLeft w:val="547"/>
          <w:marRight w:val="0"/>
          <w:marTop w:val="96"/>
          <w:marBottom w:val="0"/>
          <w:divBdr>
            <w:top w:val="none" w:sz="0" w:space="0" w:color="auto"/>
            <w:left w:val="none" w:sz="0" w:space="0" w:color="auto"/>
            <w:bottom w:val="none" w:sz="0" w:space="0" w:color="auto"/>
            <w:right w:val="none" w:sz="0" w:space="0" w:color="auto"/>
          </w:divBdr>
        </w:div>
        <w:div w:id="1600673069">
          <w:marLeft w:val="547"/>
          <w:marRight w:val="0"/>
          <w:marTop w:val="96"/>
          <w:marBottom w:val="0"/>
          <w:divBdr>
            <w:top w:val="none" w:sz="0" w:space="0" w:color="auto"/>
            <w:left w:val="none" w:sz="0" w:space="0" w:color="auto"/>
            <w:bottom w:val="none" w:sz="0" w:space="0" w:color="auto"/>
            <w:right w:val="none" w:sz="0" w:space="0" w:color="auto"/>
          </w:divBdr>
        </w:div>
        <w:div w:id="1012144039">
          <w:marLeft w:val="547"/>
          <w:marRight w:val="0"/>
          <w:marTop w:val="96"/>
          <w:marBottom w:val="0"/>
          <w:divBdr>
            <w:top w:val="none" w:sz="0" w:space="0" w:color="auto"/>
            <w:left w:val="none" w:sz="0" w:space="0" w:color="auto"/>
            <w:bottom w:val="none" w:sz="0" w:space="0" w:color="auto"/>
            <w:right w:val="none" w:sz="0" w:space="0" w:color="auto"/>
          </w:divBdr>
        </w:div>
        <w:div w:id="1881698105">
          <w:marLeft w:val="547"/>
          <w:marRight w:val="0"/>
          <w:marTop w:val="96"/>
          <w:marBottom w:val="0"/>
          <w:divBdr>
            <w:top w:val="none" w:sz="0" w:space="0" w:color="auto"/>
            <w:left w:val="none" w:sz="0" w:space="0" w:color="auto"/>
            <w:bottom w:val="none" w:sz="0" w:space="0" w:color="auto"/>
            <w:right w:val="none" w:sz="0" w:space="0" w:color="auto"/>
          </w:divBdr>
        </w:div>
        <w:div w:id="100758103">
          <w:marLeft w:val="547"/>
          <w:marRight w:val="0"/>
          <w:marTop w:val="96"/>
          <w:marBottom w:val="0"/>
          <w:divBdr>
            <w:top w:val="none" w:sz="0" w:space="0" w:color="auto"/>
            <w:left w:val="none" w:sz="0" w:space="0" w:color="auto"/>
            <w:bottom w:val="none" w:sz="0" w:space="0" w:color="auto"/>
            <w:right w:val="none" w:sz="0" w:space="0" w:color="auto"/>
          </w:divBdr>
        </w:div>
        <w:div w:id="813064964">
          <w:marLeft w:val="547"/>
          <w:marRight w:val="0"/>
          <w:marTop w:val="96"/>
          <w:marBottom w:val="0"/>
          <w:divBdr>
            <w:top w:val="none" w:sz="0" w:space="0" w:color="auto"/>
            <w:left w:val="none" w:sz="0" w:space="0" w:color="auto"/>
            <w:bottom w:val="none" w:sz="0" w:space="0" w:color="auto"/>
            <w:right w:val="none" w:sz="0" w:space="0" w:color="auto"/>
          </w:divBdr>
        </w:div>
        <w:div w:id="971405379">
          <w:marLeft w:val="547"/>
          <w:marRight w:val="0"/>
          <w:marTop w:val="96"/>
          <w:marBottom w:val="0"/>
          <w:divBdr>
            <w:top w:val="none" w:sz="0" w:space="0" w:color="auto"/>
            <w:left w:val="none" w:sz="0" w:space="0" w:color="auto"/>
            <w:bottom w:val="none" w:sz="0" w:space="0" w:color="auto"/>
            <w:right w:val="none" w:sz="0" w:space="0" w:color="auto"/>
          </w:divBdr>
        </w:div>
      </w:divsChild>
    </w:div>
    <w:div w:id="1223518268">
      <w:bodyDiv w:val="1"/>
      <w:marLeft w:val="0"/>
      <w:marRight w:val="0"/>
      <w:marTop w:val="0"/>
      <w:marBottom w:val="0"/>
      <w:divBdr>
        <w:top w:val="none" w:sz="0" w:space="0" w:color="auto"/>
        <w:left w:val="none" w:sz="0" w:space="0" w:color="auto"/>
        <w:bottom w:val="none" w:sz="0" w:space="0" w:color="auto"/>
        <w:right w:val="none" w:sz="0" w:space="0" w:color="auto"/>
      </w:divBdr>
      <w:divsChild>
        <w:div w:id="349530929">
          <w:marLeft w:val="0"/>
          <w:marRight w:val="0"/>
          <w:marTop w:val="0"/>
          <w:marBottom w:val="0"/>
          <w:divBdr>
            <w:top w:val="none" w:sz="0" w:space="0" w:color="auto"/>
            <w:left w:val="none" w:sz="0" w:space="0" w:color="auto"/>
            <w:bottom w:val="none" w:sz="0" w:space="0" w:color="auto"/>
            <w:right w:val="none" w:sz="0" w:space="0" w:color="auto"/>
          </w:divBdr>
          <w:divsChild>
            <w:div w:id="3090969">
              <w:marLeft w:val="0"/>
              <w:marRight w:val="0"/>
              <w:marTop w:val="0"/>
              <w:marBottom w:val="0"/>
              <w:divBdr>
                <w:top w:val="none" w:sz="0" w:space="0" w:color="auto"/>
                <w:left w:val="none" w:sz="0" w:space="0" w:color="auto"/>
                <w:bottom w:val="none" w:sz="0" w:space="0" w:color="auto"/>
                <w:right w:val="none" w:sz="0" w:space="0" w:color="auto"/>
              </w:divBdr>
              <w:divsChild>
                <w:div w:id="249509832">
                  <w:marLeft w:val="0"/>
                  <w:marRight w:val="0"/>
                  <w:marTop w:val="0"/>
                  <w:marBottom w:val="0"/>
                  <w:divBdr>
                    <w:top w:val="none" w:sz="0" w:space="0" w:color="auto"/>
                    <w:left w:val="none" w:sz="0" w:space="0" w:color="auto"/>
                    <w:bottom w:val="none" w:sz="0" w:space="0" w:color="auto"/>
                    <w:right w:val="none" w:sz="0" w:space="0" w:color="auto"/>
                  </w:divBdr>
                  <w:divsChild>
                    <w:div w:id="1864859417">
                      <w:marLeft w:val="0"/>
                      <w:marRight w:val="0"/>
                      <w:marTop w:val="0"/>
                      <w:marBottom w:val="0"/>
                      <w:divBdr>
                        <w:top w:val="none" w:sz="0" w:space="0" w:color="auto"/>
                        <w:left w:val="none" w:sz="0" w:space="0" w:color="auto"/>
                        <w:bottom w:val="none" w:sz="0" w:space="0" w:color="auto"/>
                        <w:right w:val="none" w:sz="0" w:space="0" w:color="auto"/>
                      </w:divBdr>
                      <w:divsChild>
                        <w:div w:id="543719076">
                          <w:marLeft w:val="0"/>
                          <w:marRight w:val="0"/>
                          <w:marTop w:val="0"/>
                          <w:marBottom w:val="0"/>
                          <w:divBdr>
                            <w:top w:val="none" w:sz="0" w:space="0" w:color="auto"/>
                            <w:left w:val="none" w:sz="0" w:space="0" w:color="auto"/>
                            <w:bottom w:val="none" w:sz="0" w:space="0" w:color="auto"/>
                            <w:right w:val="none" w:sz="0" w:space="0" w:color="auto"/>
                          </w:divBdr>
                        </w:div>
                        <w:div w:id="21280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472883">
          <w:marLeft w:val="0"/>
          <w:marRight w:val="0"/>
          <w:marTop w:val="0"/>
          <w:marBottom w:val="0"/>
          <w:divBdr>
            <w:top w:val="none" w:sz="0" w:space="0" w:color="auto"/>
            <w:left w:val="none" w:sz="0" w:space="0" w:color="auto"/>
            <w:bottom w:val="none" w:sz="0" w:space="0" w:color="auto"/>
            <w:right w:val="none" w:sz="0" w:space="0" w:color="auto"/>
          </w:divBdr>
        </w:div>
      </w:divsChild>
    </w:div>
    <w:div w:id="1336763191">
      <w:bodyDiv w:val="1"/>
      <w:marLeft w:val="0"/>
      <w:marRight w:val="0"/>
      <w:marTop w:val="0"/>
      <w:marBottom w:val="0"/>
      <w:divBdr>
        <w:top w:val="none" w:sz="0" w:space="0" w:color="auto"/>
        <w:left w:val="none" w:sz="0" w:space="0" w:color="auto"/>
        <w:bottom w:val="none" w:sz="0" w:space="0" w:color="auto"/>
        <w:right w:val="none" w:sz="0" w:space="0" w:color="auto"/>
      </w:divBdr>
      <w:divsChild>
        <w:div w:id="658388058">
          <w:marLeft w:val="547"/>
          <w:marRight w:val="0"/>
          <w:marTop w:val="154"/>
          <w:marBottom w:val="0"/>
          <w:divBdr>
            <w:top w:val="none" w:sz="0" w:space="0" w:color="auto"/>
            <w:left w:val="none" w:sz="0" w:space="0" w:color="auto"/>
            <w:bottom w:val="none" w:sz="0" w:space="0" w:color="auto"/>
            <w:right w:val="none" w:sz="0" w:space="0" w:color="auto"/>
          </w:divBdr>
        </w:div>
        <w:div w:id="121923622">
          <w:marLeft w:val="547"/>
          <w:marRight w:val="0"/>
          <w:marTop w:val="154"/>
          <w:marBottom w:val="0"/>
          <w:divBdr>
            <w:top w:val="none" w:sz="0" w:space="0" w:color="auto"/>
            <w:left w:val="none" w:sz="0" w:space="0" w:color="auto"/>
            <w:bottom w:val="none" w:sz="0" w:space="0" w:color="auto"/>
            <w:right w:val="none" w:sz="0" w:space="0" w:color="auto"/>
          </w:divBdr>
        </w:div>
        <w:div w:id="507600540">
          <w:marLeft w:val="547"/>
          <w:marRight w:val="0"/>
          <w:marTop w:val="154"/>
          <w:marBottom w:val="0"/>
          <w:divBdr>
            <w:top w:val="none" w:sz="0" w:space="0" w:color="auto"/>
            <w:left w:val="none" w:sz="0" w:space="0" w:color="auto"/>
            <w:bottom w:val="none" w:sz="0" w:space="0" w:color="auto"/>
            <w:right w:val="none" w:sz="0" w:space="0" w:color="auto"/>
          </w:divBdr>
        </w:div>
        <w:div w:id="923490159">
          <w:marLeft w:val="547"/>
          <w:marRight w:val="0"/>
          <w:marTop w:val="154"/>
          <w:marBottom w:val="0"/>
          <w:divBdr>
            <w:top w:val="none" w:sz="0" w:space="0" w:color="auto"/>
            <w:left w:val="none" w:sz="0" w:space="0" w:color="auto"/>
            <w:bottom w:val="none" w:sz="0" w:space="0" w:color="auto"/>
            <w:right w:val="none" w:sz="0" w:space="0" w:color="auto"/>
          </w:divBdr>
        </w:div>
      </w:divsChild>
    </w:div>
    <w:div w:id="1378430618">
      <w:bodyDiv w:val="1"/>
      <w:marLeft w:val="0"/>
      <w:marRight w:val="0"/>
      <w:marTop w:val="0"/>
      <w:marBottom w:val="0"/>
      <w:divBdr>
        <w:top w:val="none" w:sz="0" w:space="0" w:color="auto"/>
        <w:left w:val="none" w:sz="0" w:space="0" w:color="auto"/>
        <w:bottom w:val="none" w:sz="0" w:space="0" w:color="auto"/>
        <w:right w:val="none" w:sz="0" w:space="0" w:color="auto"/>
      </w:divBdr>
      <w:divsChild>
        <w:div w:id="1673488292">
          <w:marLeft w:val="547"/>
          <w:marRight w:val="0"/>
          <w:marTop w:val="154"/>
          <w:marBottom w:val="0"/>
          <w:divBdr>
            <w:top w:val="none" w:sz="0" w:space="0" w:color="auto"/>
            <w:left w:val="none" w:sz="0" w:space="0" w:color="auto"/>
            <w:bottom w:val="none" w:sz="0" w:space="0" w:color="auto"/>
            <w:right w:val="none" w:sz="0" w:space="0" w:color="auto"/>
          </w:divBdr>
        </w:div>
        <w:div w:id="863635619">
          <w:marLeft w:val="547"/>
          <w:marRight w:val="0"/>
          <w:marTop w:val="154"/>
          <w:marBottom w:val="0"/>
          <w:divBdr>
            <w:top w:val="none" w:sz="0" w:space="0" w:color="auto"/>
            <w:left w:val="none" w:sz="0" w:space="0" w:color="auto"/>
            <w:bottom w:val="none" w:sz="0" w:space="0" w:color="auto"/>
            <w:right w:val="none" w:sz="0" w:space="0" w:color="auto"/>
          </w:divBdr>
        </w:div>
      </w:divsChild>
    </w:div>
    <w:div w:id="1393844703">
      <w:bodyDiv w:val="1"/>
      <w:marLeft w:val="0"/>
      <w:marRight w:val="0"/>
      <w:marTop w:val="0"/>
      <w:marBottom w:val="0"/>
      <w:divBdr>
        <w:top w:val="none" w:sz="0" w:space="0" w:color="auto"/>
        <w:left w:val="none" w:sz="0" w:space="0" w:color="auto"/>
        <w:bottom w:val="none" w:sz="0" w:space="0" w:color="auto"/>
        <w:right w:val="none" w:sz="0" w:space="0" w:color="auto"/>
      </w:divBdr>
      <w:divsChild>
        <w:div w:id="365915476">
          <w:marLeft w:val="0"/>
          <w:marRight w:val="0"/>
          <w:marTop w:val="0"/>
          <w:marBottom w:val="0"/>
          <w:divBdr>
            <w:top w:val="none" w:sz="0" w:space="0" w:color="auto"/>
            <w:left w:val="none" w:sz="0" w:space="0" w:color="auto"/>
            <w:bottom w:val="none" w:sz="0" w:space="0" w:color="auto"/>
            <w:right w:val="none" w:sz="0" w:space="0" w:color="auto"/>
          </w:divBdr>
        </w:div>
      </w:divsChild>
    </w:div>
    <w:div w:id="1461413063">
      <w:bodyDiv w:val="1"/>
      <w:marLeft w:val="0"/>
      <w:marRight w:val="0"/>
      <w:marTop w:val="0"/>
      <w:marBottom w:val="0"/>
      <w:divBdr>
        <w:top w:val="none" w:sz="0" w:space="0" w:color="auto"/>
        <w:left w:val="none" w:sz="0" w:space="0" w:color="auto"/>
        <w:bottom w:val="none" w:sz="0" w:space="0" w:color="auto"/>
        <w:right w:val="none" w:sz="0" w:space="0" w:color="auto"/>
      </w:divBdr>
      <w:divsChild>
        <w:div w:id="1405563926">
          <w:marLeft w:val="0"/>
          <w:marRight w:val="0"/>
          <w:marTop w:val="0"/>
          <w:marBottom w:val="0"/>
          <w:divBdr>
            <w:top w:val="none" w:sz="0" w:space="0" w:color="auto"/>
            <w:left w:val="none" w:sz="0" w:space="0" w:color="auto"/>
            <w:bottom w:val="none" w:sz="0" w:space="0" w:color="auto"/>
            <w:right w:val="none" w:sz="0" w:space="0" w:color="auto"/>
          </w:divBdr>
          <w:divsChild>
            <w:div w:id="43990843">
              <w:marLeft w:val="0"/>
              <w:marRight w:val="0"/>
              <w:marTop w:val="0"/>
              <w:marBottom w:val="0"/>
              <w:divBdr>
                <w:top w:val="none" w:sz="0" w:space="0" w:color="auto"/>
                <w:left w:val="none" w:sz="0" w:space="0" w:color="auto"/>
                <w:bottom w:val="none" w:sz="0" w:space="0" w:color="auto"/>
                <w:right w:val="none" w:sz="0" w:space="0" w:color="auto"/>
              </w:divBdr>
            </w:div>
          </w:divsChild>
        </w:div>
        <w:div w:id="1442139466">
          <w:marLeft w:val="0"/>
          <w:marRight w:val="0"/>
          <w:marTop w:val="0"/>
          <w:marBottom w:val="0"/>
          <w:divBdr>
            <w:top w:val="none" w:sz="0" w:space="0" w:color="auto"/>
            <w:left w:val="none" w:sz="0" w:space="0" w:color="auto"/>
            <w:bottom w:val="none" w:sz="0" w:space="0" w:color="auto"/>
            <w:right w:val="none" w:sz="0" w:space="0" w:color="auto"/>
          </w:divBdr>
        </w:div>
      </w:divsChild>
    </w:div>
    <w:div w:id="1579559297">
      <w:bodyDiv w:val="1"/>
      <w:marLeft w:val="0"/>
      <w:marRight w:val="0"/>
      <w:marTop w:val="0"/>
      <w:marBottom w:val="0"/>
      <w:divBdr>
        <w:top w:val="none" w:sz="0" w:space="0" w:color="auto"/>
        <w:left w:val="none" w:sz="0" w:space="0" w:color="auto"/>
        <w:bottom w:val="none" w:sz="0" w:space="0" w:color="auto"/>
        <w:right w:val="none" w:sz="0" w:space="0" w:color="auto"/>
      </w:divBdr>
      <w:divsChild>
        <w:div w:id="710611290">
          <w:marLeft w:val="547"/>
          <w:marRight w:val="0"/>
          <w:marTop w:val="130"/>
          <w:marBottom w:val="0"/>
          <w:divBdr>
            <w:top w:val="none" w:sz="0" w:space="0" w:color="auto"/>
            <w:left w:val="none" w:sz="0" w:space="0" w:color="auto"/>
            <w:bottom w:val="none" w:sz="0" w:space="0" w:color="auto"/>
            <w:right w:val="none" w:sz="0" w:space="0" w:color="auto"/>
          </w:divBdr>
        </w:div>
        <w:div w:id="775978652">
          <w:marLeft w:val="547"/>
          <w:marRight w:val="0"/>
          <w:marTop w:val="130"/>
          <w:marBottom w:val="0"/>
          <w:divBdr>
            <w:top w:val="none" w:sz="0" w:space="0" w:color="auto"/>
            <w:left w:val="none" w:sz="0" w:space="0" w:color="auto"/>
            <w:bottom w:val="none" w:sz="0" w:space="0" w:color="auto"/>
            <w:right w:val="none" w:sz="0" w:space="0" w:color="auto"/>
          </w:divBdr>
        </w:div>
      </w:divsChild>
    </w:div>
    <w:div w:id="1773237025">
      <w:bodyDiv w:val="1"/>
      <w:marLeft w:val="0"/>
      <w:marRight w:val="0"/>
      <w:marTop w:val="0"/>
      <w:marBottom w:val="0"/>
      <w:divBdr>
        <w:top w:val="none" w:sz="0" w:space="0" w:color="auto"/>
        <w:left w:val="none" w:sz="0" w:space="0" w:color="auto"/>
        <w:bottom w:val="none" w:sz="0" w:space="0" w:color="auto"/>
        <w:right w:val="none" w:sz="0" w:space="0" w:color="auto"/>
      </w:divBdr>
      <w:divsChild>
        <w:div w:id="704794021">
          <w:marLeft w:val="0"/>
          <w:marRight w:val="0"/>
          <w:marTop w:val="0"/>
          <w:marBottom w:val="0"/>
          <w:divBdr>
            <w:top w:val="none" w:sz="0" w:space="0" w:color="auto"/>
            <w:left w:val="none" w:sz="0" w:space="0" w:color="auto"/>
            <w:bottom w:val="none" w:sz="0" w:space="0" w:color="auto"/>
            <w:right w:val="none" w:sz="0" w:space="0" w:color="auto"/>
          </w:divBdr>
          <w:divsChild>
            <w:div w:id="1328094878">
              <w:marLeft w:val="0"/>
              <w:marRight w:val="0"/>
              <w:marTop w:val="0"/>
              <w:marBottom w:val="0"/>
              <w:divBdr>
                <w:top w:val="none" w:sz="0" w:space="0" w:color="auto"/>
                <w:left w:val="none" w:sz="0" w:space="0" w:color="auto"/>
                <w:bottom w:val="none" w:sz="0" w:space="0" w:color="auto"/>
                <w:right w:val="none" w:sz="0" w:space="0" w:color="auto"/>
              </w:divBdr>
            </w:div>
          </w:divsChild>
        </w:div>
        <w:div w:id="1199589127">
          <w:marLeft w:val="0"/>
          <w:marRight w:val="0"/>
          <w:marTop w:val="0"/>
          <w:marBottom w:val="0"/>
          <w:divBdr>
            <w:top w:val="none" w:sz="0" w:space="0" w:color="auto"/>
            <w:left w:val="none" w:sz="0" w:space="0" w:color="auto"/>
            <w:bottom w:val="none" w:sz="0" w:space="0" w:color="auto"/>
            <w:right w:val="none" w:sz="0" w:space="0" w:color="auto"/>
          </w:divBdr>
        </w:div>
      </w:divsChild>
    </w:div>
    <w:div w:id="1869366883">
      <w:bodyDiv w:val="1"/>
      <w:marLeft w:val="0"/>
      <w:marRight w:val="0"/>
      <w:marTop w:val="0"/>
      <w:marBottom w:val="0"/>
      <w:divBdr>
        <w:top w:val="none" w:sz="0" w:space="0" w:color="auto"/>
        <w:left w:val="none" w:sz="0" w:space="0" w:color="auto"/>
        <w:bottom w:val="none" w:sz="0" w:space="0" w:color="auto"/>
        <w:right w:val="none" w:sz="0" w:space="0" w:color="auto"/>
      </w:divBdr>
      <w:divsChild>
        <w:div w:id="48384197">
          <w:marLeft w:val="547"/>
          <w:marRight w:val="0"/>
          <w:marTop w:val="106"/>
          <w:marBottom w:val="0"/>
          <w:divBdr>
            <w:top w:val="none" w:sz="0" w:space="0" w:color="auto"/>
            <w:left w:val="none" w:sz="0" w:space="0" w:color="auto"/>
            <w:bottom w:val="none" w:sz="0" w:space="0" w:color="auto"/>
            <w:right w:val="none" w:sz="0" w:space="0" w:color="auto"/>
          </w:divBdr>
        </w:div>
        <w:div w:id="970404634">
          <w:marLeft w:val="547"/>
          <w:marRight w:val="0"/>
          <w:marTop w:val="106"/>
          <w:marBottom w:val="0"/>
          <w:divBdr>
            <w:top w:val="none" w:sz="0" w:space="0" w:color="auto"/>
            <w:left w:val="none" w:sz="0" w:space="0" w:color="auto"/>
            <w:bottom w:val="none" w:sz="0" w:space="0" w:color="auto"/>
            <w:right w:val="none" w:sz="0" w:space="0" w:color="auto"/>
          </w:divBdr>
        </w:div>
        <w:div w:id="341931110">
          <w:marLeft w:val="547"/>
          <w:marRight w:val="0"/>
          <w:marTop w:val="106"/>
          <w:marBottom w:val="0"/>
          <w:divBdr>
            <w:top w:val="none" w:sz="0" w:space="0" w:color="auto"/>
            <w:left w:val="none" w:sz="0" w:space="0" w:color="auto"/>
            <w:bottom w:val="none" w:sz="0" w:space="0" w:color="auto"/>
            <w:right w:val="none" w:sz="0" w:space="0" w:color="auto"/>
          </w:divBdr>
        </w:div>
        <w:div w:id="609313068">
          <w:marLeft w:val="547"/>
          <w:marRight w:val="0"/>
          <w:marTop w:val="106"/>
          <w:marBottom w:val="0"/>
          <w:divBdr>
            <w:top w:val="none" w:sz="0" w:space="0" w:color="auto"/>
            <w:left w:val="none" w:sz="0" w:space="0" w:color="auto"/>
            <w:bottom w:val="none" w:sz="0" w:space="0" w:color="auto"/>
            <w:right w:val="none" w:sz="0" w:space="0" w:color="auto"/>
          </w:divBdr>
        </w:div>
        <w:div w:id="94984736">
          <w:marLeft w:val="547"/>
          <w:marRight w:val="0"/>
          <w:marTop w:val="106"/>
          <w:marBottom w:val="0"/>
          <w:divBdr>
            <w:top w:val="none" w:sz="0" w:space="0" w:color="auto"/>
            <w:left w:val="none" w:sz="0" w:space="0" w:color="auto"/>
            <w:bottom w:val="none" w:sz="0" w:space="0" w:color="auto"/>
            <w:right w:val="none" w:sz="0" w:space="0" w:color="auto"/>
          </w:divBdr>
        </w:div>
        <w:div w:id="528181718">
          <w:marLeft w:val="547"/>
          <w:marRight w:val="0"/>
          <w:marTop w:val="106"/>
          <w:marBottom w:val="0"/>
          <w:divBdr>
            <w:top w:val="none" w:sz="0" w:space="0" w:color="auto"/>
            <w:left w:val="none" w:sz="0" w:space="0" w:color="auto"/>
            <w:bottom w:val="none" w:sz="0" w:space="0" w:color="auto"/>
            <w:right w:val="none" w:sz="0" w:space="0" w:color="auto"/>
          </w:divBdr>
        </w:div>
        <w:div w:id="1529682260">
          <w:marLeft w:val="547"/>
          <w:marRight w:val="0"/>
          <w:marTop w:val="106"/>
          <w:marBottom w:val="0"/>
          <w:divBdr>
            <w:top w:val="none" w:sz="0" w:space="0" w:color="auto"/>
            <w:left w:val="none" w:sz="0" w:space="0" w:color="auto"/>
            <w:bottom w:val="none" w:sz="0" w:space="0" w:color="auto"/>
            <w:right w:val="none" w:sz="0" w:space="0" w:color="auto"/>
          </w:divBdr>
        </w:div>
        <w:div w:id="1148941063">
          <w:marLeft w:val="547"/>
          <w:marRight w:val="0"/>
          <w:marTop w:val="106"/>
          <w:marBottom w:val="0"/>
          <w:divBdr>
            <w:top w:val="none" w:sz="0" w:space="0" w:color="auto"/>
            <w:left w:val="none" w:sz="0" w:space="0" w:color="auto"/>
            <w:bottom w:val="none" w:sz="0" w:space="0" w:color="auto"/>
            <w:right w:val="none" w:sz="0" w:space="0" w:color="auto"/>
          </w:divBdr>
        </w:div>
      </w:divsChild>
    </w:div>
    <w:div w:id="1922369404">
      <w:bodyDiv w:val="1"/>
      <w:marLeft w:val="0"/>
      <w:marRight w:val="0"/>
      <w:marTop w:val="0"/>
      <w:marBottom w:val="0"/>
      <w:divBdr>
        <w:top w:val="none" w:sz="0" w:space="0" w:color="auto"/>
        <w:left w:val="none" w:sz="0" w:space="0" w:color="auto"/>
        <w:bottom w:val="none" w:sz="0" w:space="0" w:color="auto"/>
        <w:right w:val="none" w:sz="0" w:space="0" w:color="auto"/>
      </w:divBdr>
      <w:divsChild>
        <w:div w:id="1800417602">
          <w:marLeft w:val="547"/>
          <w:marRight w:val="0"/>
          <w:marTop w:val="154"/>
          <w:marBottom w:val="0"/>
          <w:divBdr>
            <w:top w:val="none" w:sz="0" w:space="0" w:color="auto"/>
            <w:left w:val="none" w:sz="0" w:space="0" w:color="auto"/>
            <w:bottom w:val="none" w:sz="0" w:space="0" w:color="auto"/>
            <w:right w:val="none" w:sz="0" w:space="0" w:color="auto"/>
          </w:divBdr>
        </w:div>
        <w:div w:id="1466006077">
          <w:marLeft w:val="547"/>
          <w:marRight w:val="0"/>
          <w:marTop w:val="154"/>
          <w:marBottom w:val="0"/>
          <w:divBdr>
            <w:top w:val="none" w:sz="0" w:space="0" w:color="auto"/>
            <w:left w:val="none" w:sz="0" w:space="0" w:color="auto"/>
            <w:bottom w:val="none" w:sz="0" w:space="0" w:color="auto"/>
            <w:right w:val="none" w:sz="0" w:space="0" w:color="auto"/>
          </w:divBdr>
        </w:div>
        <w:div w:id="429204837">
          <w:marLeft w:val="547"/>
          <w:marRight w:val="0"/>
          <w:marTop w:val="154"/>
          <w:marBottom w:val="0"/>
          <w:divBdr>
            <w:top w:val="none" w:sz="0" w:space="0" w:color="auto"/>
            <w:left w:val="none" w:sz="0" w:space="0" w:color="auto"/>
            <w:bottom w:val="none" w:sz="0" w:space="0" w:color="auto"/>
            <w:right w:val="none" w:sz="0" w:space="0" w:color="auto"/>
          </w:divBdr>
        </w:div>
        <w:div w:id="823351482">
          <w:marLeft w:val="547"/>
          <w:marRight w:val="0"/>
          <w:marTop w:val="154"/>
          <w:marBottom w:val="0"/>
          <w:divBdr>
            <w:top w:val="none" w:sz="0" w:space="0" w:color="auto"/>
            <w:left w:val="none" w:sz="0" w:space="0" w:color="auto"/>
            <w:bottom w:val="none" w:sz="0" w:space="0" w:color="auto"/>
            <w:right w:val="none" w:sz="0" w:space="0" w:color="auto"/>
          </w:divBdr>
        </w:div>
      </w:divsChild>
    </w:div>
    <w:div w:id="1930386837">
      <w:bodyDiv w:val="1"/>
      <w:marLeft w:val="0"/>
      <w:marRight w:val="0"/>
      <w:marTop w:val="0"/>
      <w:marBottom w:val="0"/>
      <w:divBdr>
        <w:top w:val="none" w:sz="0" w:space="0" w:color="auto"/>
        <w:left w:val="none" w:sz="0" w:space="0" w:color="auto"/>
        <w:bottom w:val="none" w:sz="0" w:space="0" w:color="auto"/>
        <w:right w:val="none" w:sz="0" w:space="0" w:color="auto"/>
      </w:divBdr>
      <w:divsChild>
        <w:div w:id="512499640">
          <w:marLeft w:val="547"/>
          <w:marRight w:val="0"/>
          <w:marTop w:val="154"/>
          <w:marBottom w:val="0"/>
          <w:divBdr>
            <w:top w:val="none" w:sz="0" w:space="0" w:color="auto"/>
            <w:left w:val="none" w:sz="0" w:space="0" w:color="auto"/>
            <w:bottom w:val="none" w:sz="0" w:space="0" w:color="auto"/>
            <w:right w:val="none" w:sz="0" w:space="0" w:color="auto"/>
          </w:divBdr>
        </w:div>
      </w:divsChild>
    </w:div>
    <w:div w:id="2015106950">
      <w:bodyDiv w:val="1"/>
      <w:marLeft w:val="0"/>
      <w:marRight w:val="0"/>
      <w:marTop w:val="0"/>
      <w:marBottom w:val="0"/>
      <w:divBdr>
        <w:top w:val="none" w:sz="0" w:space="0" w:color="auto"/>
        <w:left w:val="none" w:sz="0" w:space="0" w:color="auto"/>
        <w:bottom w:val="none" w:sz="0" w:space="0" w:color="auto"/>
        <w:right w:val="none" w:sz="0" w:space="0" w:color="auto"/>
      </w:divBdr>
      <w:divsChild>
        <w:div w:id="937835264">
          <w:marLeft w:val="547"/>
          <w:marRight w:val="0"/>
          <w:marTop w:val="154"/>
          <w:marBottom w:val="0"/>
          <w:divBdr>
            <w:top w:val="none" w:sz="0" w:space="0" w:color="auto"/>
            <w:left w:val="none" w:sz="0" w:space="0" w:color="auto"/>
            <w:bottom w:val="none" w:sz="0" w:space="0" w:color="auto"/>
            <w:right w:val="none" w:sz="0" w:space="0" w:color="auto"/>
          </w:divBdr>
        </w:div>
        <w:div w:id="2113670939">
          <w:marLeft w:val="547"/>
          <w:marRight w:val="0"/>
          <w:marTop w:val="154"/>
          <w:marBottom w:val="0"/>
          <w:divBdr>
            <w:top w:val="none" w:sz="0" w:space="0" w:color="auto"/>
            <w:left w:val="none" w:sz="0" w:space="0" w:color="auto"/>
            <w:bottom w:val="none" w:sz="0" w:space="0" w:color="auto"/>
            <w:right w:val="none" w:sz="0" w:space="0" w:color="auto"/>
          </w:divBdr>
        </w:div>
      </w:divsChild>
    </w:div>
    <w:div w:id="2048942924">
      <w:bodyDiv w:val="1"/>
      <w:marLeft w:val="0"/>
      <w:marRight w:val="0"/>
      <w:marTop w:val="0"/>
      <w:marBottom w:val="0"/>
      <w:divBdr>
        <w:top w:val="none" w:sz="0" w:space="0" w:color="auto"/>
        <w:left w:val="none" w:sz="0" w:space="0" w:color="auto"/>
        <w:bottom w:val="none" w:sz="0" w:space="0" w:color="auto"/>
        <w:right w:val="none" w:sz="0" w:space="0" w:color="auto"/>
      </w:divBdr>
      <w:divsChild>
        <w:div w:id="1179782684">
          <w:marLeft w:val="547"/>
          <w:marRight w:val="0"/>
          <w:marTop w:val="96"/>
          <w:marBottom w:val="0"/>
          <w:divBdr>
            <w:top w:val="none" w:sz="0" w:space="0" w:color="auto"/>
            <w:left w:val="none" w:sz="0" w:space="0" w:color="auto"/>
            <w:bottom w:val="none" w:sz="0" w:space="0" w:color="auto"/>
            <w:right w:val="none" w:sz="0" w:space="0" w:color="auto"/>
          </w:divBdr>
        </w:div>
        <w:div w:id="1717116634">
          <w:marLeft w:val="547"/>
          <w:marRight w:val="0"/>
          <w:marTop w:val="96"/>
          <w:marBottom w:val="0"/>
          <w:divBdr>
            <w:top w:val="none" w:sz="0" w:space="0" w:color="auto"/>
            <w:left w:val="none" w:sz="0" w:space="0" w:color="auto"/>
            <w:bottom w:val="none" w:sz="0" w:space="0" w:color="auto"/>
            <w:right w:val="none" w:sz="0" w:space="0" w:color="auto"/>
          </w:divBdr>
        </w:div>
        <w:div w:id="356736887">
          <w:marLeft w:val="547"/>
          <w:marRight w:val="0"/>
          <w:marTop w:val="96"/>
          <w:marBottom w:val="0"/>
          <w:divBdr>
            <w:top w:val="none" w:sz="0" w:space="0" w:color="auto"/>
            <w:left w:val="none" w:sz="0" w:space="0" w:color="auto"/>
            <w:bottom w:val="none" w:sz="0" w:space="0" w:color="auto"/>
            <w:right w:val="none" w:sz="0" w:space="0" w:color="auto"/>
          </w:divBdr>
        </w:div>
        <w:div w:id="1928348363">
          <w:marLeft w:val="547"/>
          <w:marRight w:val="0"/>
          <w:marTop w:val="96"/>
          <w:marBottom w:val="0"/>
          <w:divBdr>
            <w:top w:val="none" w:sz="0" w:space="0" w:color="auto"/>
            <w:left w:val="none" w:sz="0" w:space="0" w:color="auto"/>
            <w:bottom w:val="none" w:sz="0" w:space="0" w:color="auto"/>
            <w:right w:val="none" w:sz="0" w:space="0" w:color="auto"/>
          </w:divBdr>
        </w:div>
      </w:divsChild>
    </w:div>
    <w:div w:id="2052027865">
      <w:bodyDiv w:val="1"/>
      <w:marLeft w:val="0"/>
      <w:marRight w:val="0"/>
      <w:marTop w:val="0"/>
      <w:marBottom w:val="0"/>
      <w:divBdr>
        <w:top w:val="none" w:sz="0" w:space="0" w:color="auto"/>
        <w:left w:val="none" w:sz="0" w:space="0" w:color="auto"/>
        <w:bottom w:val="none" w:sz="0" w:space="0" w:color="auto"/>
        <w:right w:val="none" w:sz="0" w:space="0" w:color="auto"/>
      </w:divBdr>
      <w:divsChild>
        <w:div w:id="450907152">
          <w:marLeft w:val="0"/>
          <w:marRight w:val="0"/>
          <w:marTop w:val="0"/>
          <w:marBottom w:val="0"/>
          <w:divBdr>
            <w:top w:val="none" w:sz="0" w:space="0" w:color="auto"/>
            <w:left w:val="none" w:sz="0" w:space="0" w:color="auto"/>
            <w:bottom w:val="none" w:sz="0" w:space="0" w:color="auto"/>
            <w:right w:val="none" w:sz="0" w:space="0" w:color="auto"/>
          </w:divBdr>
          <w:divsChild>
            <w:div w:id="325524866">
              <w:marLeft w:val="0"/>
              <w:marRight w:val="0"/>
              <w:marTop w:val="0"/>
              <w:marBottom w:val="0"/>
              <w:divBdr>
                <w:top w:val="none" w:sz="0" w:space="0" w:color="auto"/>
                <w:left w:val="none" w:sz="0" w:space="0" w:color="auto"/>
                <w:bottom w:val="none" w:sz="0" w:space="0" w:color="auto"/>
                <w:right w:val="none" w:sz="0" w:space="0" w:color="auto"/>
              </w:divBdr>
              <w:divsChild>
                <w:div w:id="1637493762">
                  <w:marLeft w:val="0"/>
                  <w:marRight w:val="0"/>
                  <w:marTop w:val="0"/>
                  <w:marBottom w:val="0"/>
                  <w:divBdr>
                    <w:top w:val="none" w:sz="0" w:space="0" w:color="auto"/>
                    <w:left w:val="none" w:sz="0" w:space="0" w:color="auto"/>
                    <w:bottom w:val="none" w:sz="0" w:space="0" w:color="auto"/>
                    <w:right w:val="none" w:sz="0" w:space="0" w:color="auto"/>
                  </w:divBdr>
                  <w:divsChild>
                    <w:div w:id="1039667831">
                      <w:marLeft w:val="0"/>
                      <w:marRight w:val="0"/>
                      <w:marTop w:val="0"/>
                      <w:marBottom w:val="0"/>
                      <w:divBdr>
                        <w:top w:val="none" w:sz="0" w:space="0" w:color="auto"/>
                        <w:left w:val="none" w:sz="0" w:space="0" w:color="auto"/>
                        <w:bottom w:val="none" w:sz="0" w:space="0" w:color="auto"/>
                        <w:right w:val="none" w:sz="0" w:space="0" w:color="auto"/>
                      </w:divBdr>
                      <w:divsChild>
                        <w:div w:id="1651404676">
                          <w:marLeft w:val="0"/>
                          <w:marRight w:val="0"/>
                          <w:marTop w:val="0"/>
                          <w:marBottom w:val="0"/>
                          <w:divBdr>
                            <w:top w:val="none" w:sz="0" w:space="0" w:color="auto"/>
                            <w:left w:val="none" w:sz="0" w:space="0" w:color="auto"/>
                            <w:bottom w:val="none" w:sz="0" w:space="0" w:color="auto"/>
                            <w:right w:val="none" w:sz="0" w:space="0" w:color="auto"/>
                          </w:divBdr>
                        </w:div>
                        <w:div w:id="12521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2460">
                  <w:marLeft w:val="0"/>
                  <w:marRight w:val="0"/>
                  <w:marTop w:val="0"/>
                  <w:marBottom w:val="0"/>
                  <w:divBdr>
                    <w:top w:val="none" w:sz="0" w:space="0" w:color="auto"/>
                    <w:left w:val="none" w:sz="0" w:space="0" w:color="auto"/>
                    <w:bottom w:val="none" w:sz="0" w:space="0" w:color="auto"/>
                    <w:right w:val="none" w:sz="0" w:space="0" w:color="auto"/>
                  </w:divBdr>
                  <w:divsChild>
                    <w:div w:id="150563175">
                      <w:marLeft w:val="0"/>
                      <w:marRight w:val="0"/>
                      <w:marTop w:val="0"/>
                      <w:marBottom w:val="0"/>
                      <w:divBdr>
                        <w:top w:val="none" w:sz="0" w:space="0" w:color="auto"/>
                        <w:left w:val="none" w:sz="0" w:space="0" w:color="auto"/>
                        <w:bottom w:val="none" w:sz="0" w:space="0" w:color="auto"/>
                        <w:right w:val="none" w:sz="0" w:space="0" w:color="auto"/>
                      </w:divBdr>
                      <w:divsChild>
                        <w:div w:id="1317681507">
                          <w:marLeft w:val="0"/>
                          <w:marRight w:val="0"/>
                          <w:marTop w:val="0"/>
                          <w:marBottom w:val="0"/>
                          <w:divBdr>
                            <w:top w:val="none" w:sz="0" w:space="0" w:color="auto"/>
                            <w:left w:val="none" w:sz="0" w:space="0" w:color="auto"/>
                            <w:bottom w:val="none" w:sz="0" w:space="0" w:color="auto"/>
                            <w:right w:val="none" w:sz="0" w:space="0" w:color="auto"/>
                          </w:divBdr>
                        </w:div>
                        <w:div w:id="8279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3140">
                  <w:marLeft w:val="0"/>
                  <w:marRight w:val="0"/>
                  <w:marTop w:val="0"/>
                  <w:marBottom w:val="0"/>
                  <w:divBdr>
                    <w:top w:val="none" w:sz="0" w:space="0" w:color="auto"/>
                    <w:left w:val="none" w:sz="0" w:space="0" w:color="auto"/>
                    <w:bottom w:val="none" w:sz="0" w:space="0" w:color="auto"/>
                    <w:right w:val="none" w:sz="0" w:space="0" w:color="auto"/>
                  </w:divBdr>
                  <w:divsChild>
                    <w:div w:id="865867434">
                      <w:marLeft w:val="0"/>
                      <w:marRight w:val="0"/>
                      <w:marTop w:val="0"/>
                      <w:marBottom w:val="0"/>
                      <w:divBdr>
                        <w:top w:val="none" w:sz="0" w:space="0" w:color="auto"/>
                        <w:left w:val="none" w:sz="0" w:space="0" w:color="auto"/>
                        <w:bottom w:val="none" w:sz="0" w:space="0" w:color="auto"/>
                        <w:right w:val="none" w:sz="0" w:space="0" w:color="auto"/>
                      </w:divBdr>
                      <w:divsChild>
                        <w:div w:id="1617828976">
                          <w:marLeft w:val="0"/>
                          <w:marRight w:val="0"/>
                          <w:marTop w:val="0"/>
                          <w:marBottom w:val="0"/>
                          <w:divBdr>
                            <w:top w:val="none" w:sz="0" w:space="0" w:color="auto"/>
                            <w:left w:val="none" w:sz="0" w:space="0" w:color="auto"/>
                            <w:bottom w:val="none" w:sz="0" w:space="0" w:color="auto"/>
                            <w:right w:val="none" w:sz="0" w:space="0" w:color="auto"/>
                          </w:divBdr>
                        </w:div>
                        <w:div w:id="20566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663">
                  <w:marLeft w:val="0"/>
                  <w:marRight w:val="0"/>
                  <w:marTop w:val="0"/>
                  <w:marBottom w:val="0"/>
                  <w:divBdr>
                    <w:top w:val="none" w:sz="0" w:space="0" w:color="auto"/>
                    <w:left w:val="none" w:sz="0" w:space="0" w:color="auto"/>
                    <w:bottom w:val="none" w:sz="0" w:space="0" w:color="auto"/>
                    <w:right w:val="none" w:sz="0" w:space="0" w:color="auto"/>
                  </w:divBdr>
                  <w:divsChild>
                    <w:div w:id="1141730566">
                      <w:marLeft w:val="0"/>
                      <w:marRight w:val="0"/>
                      <w:marTop w:val="192"/>
                      <w:marBottom w:val="192"/>
                      <w:divBdr>
                        <w:top w:val="single" w:sz="12" w:space="0" w:color="F5F5F5"/>
                        <w:left w:val="none" w:sz="0" w:space="0" w:color="auto"/>
                        <w:bottom w:val="single" w:sz="12" w:space="0" w:color="F5F5F5"/>
                        <w:right w:val="none" w:sz="0" w:space="0" w:color="auto"/>
                      </w:divBdr>
                      <w:divsChild>
                        <w:div w:id="142163123">
                          <w:marLeft w:val="0"/>
                          <w:marRight w:val="0"/>
                          <w:marTop w:val="192"/>
                          <w:marBottom w:val="192"/>
                          <w:divBdr>
                            <w:top w:val="none" w:sz="0" w:space="0" w:color="auto"/>
                            <w:left w:val="none" w:sz="0" w:space="0" w:color="auto"/>
                            <w:bottom w:val="none" w:sz="0" w:space="0" w:color="auto"/>
                            <w:right w:val="none" w:sz="0" w:space="0" w:color="auto"/>
                          </w:divBdr>
                        </w:div>
                      </w:divsChild>
                    </w:div>
                  </w:divsChild>
                </w:div>
              </w:divsChild>
            </w:div>
          </w:divsChild>
        </w:div>
        <w:div w:id="247036763">
          <w:marLeft w:val="0"/>
          <w:marRight w:val="0"/>
          <w:marTop w:val="0"/>
          <w:marBottom w:val="0"/>
          <w:divBdr>
            <w:top w:val="none" w:sz="0" w:space="0" w:color="auto"/>
            <w:left w:val="none" w:sz="0" w:space="0" w:color="auto"/>
            <w:bottom w:val="none" w:sz="0" w:space="0" w:color="auto"/>
            <w:right w:val="none" w:sz="0" w:space="0" w:color="auto"/>
          </w:divBdr>
        </w:div>
      </w:divsChild>
    </w:div>
    <w:div w:id="2103798435">
      <w:bodyDiv w:val="1"/>
      <w:marLeft w:val="0"/>
      <w:marRight w:val="0"/>
      <w:marTop w:val="0"/>
      <w:marBottom w:val="0"/>
      <w:divBdr>
        <w:top w:val="none" w:sz="0" w:space="0" w:color="auto"/>
        <w:left w:val="none" w:sz="0" w:space="0" w:color="auto"/>
        <w:bottom w:val="none" w:sz="0" w:space="0" w:color="auto"/>
        <w:right w:val="none" w:sz="0" w:space="0" w:color="auto"/>
      </w:divBdr>
    </w:div>
    <w:div w:id="2125420600">
      <w:bodyDiv w:val="1"/>
      <w:marLeft w:val="0"/>
      <w:marRight w:val="0"/>
      <w:marTop w:val="0"/>
      <w:marBottom w:val="0"/>
      <w:divBdr>
        <w:top w:val="none" w:sz="0" w:space="0" w:color="auto"/>
        <w:left w:val="none" w:sz="0" w:space="0" w:color="auto"/>
        <w:bottom w:val="none" w:sz="0" w:space="0" w:color="auto"/>
        <w:right w:val="none" w:sz="0" w:space="0" w:color="auto"/>
      </w:divBdr>
      <w:divsChild>
        <w:div w:id="1898735058">
          <w:marLeft w:val="547"/>
          <w:marRight w:val="0"/>
          <w:marTop w:val="106"/>
          <w:marBottom w:val="0"/>
          <w:divBdr>
            <w:top w:val="none" w:sz="0" w:space="0" w:color="auto"/>
            <w:left w:val="none" w:sz="0" w:space="0" w:color="auto"/>
            <w:bottom w:val="none" w:sz="0" w:space="0" w:color="auto"/>
            <w:right w:val="none" w:sz="0" w:space="0" w:color="auto"/>
          </w:divBdr>
        </w:div>
        <w:div w:id="1175610902">
          <w:marLeft w:val="547"/>
          <w:marRight w:val="0"/>
          <w:marTop w:val="106"/>
          <w:marBottom w:val="0"/>
          <w:divBdr>
            <w:top w:val="none" w:sz="0" w:space="0" w:color="auto"/>
            <w:left w:val="none" w:sz="0" w:space="0" w:color="auto"/>
            <w:bottom w:val="none" w:sz="0" w:space="0" w:color="auto"/>
            <w:right w:val="none" w:sz="0" w:space="0" w:color="auto"/>
          </w:divBdr>
        </w:div>
        <w:div w:id="2018337518">
          <w:marLeft w:val="547"/>
          <w:marRight w:val="0"/>
          <w:marTop w:val="106"/>
          <w:marBottom w:val="0"/>
          <w:divBdr>
            <w:top w:val="none" w:sz="0" w:space="0" w:color="auto"/>
            <w:left w:val="none" w:sz="0" w:space="0" w:color="auto"/>
            <w:bottom w:val="none" w:sz="0" w:space="0" w:color="auto"/>
            <w:right w:val="none" w:sz="0" w:space="0" w:color="auto"/>
          </w:divBdr>
        </w:div>
        <w:div w:id="1716469254">
          <w:marLeft w:val="547"/>
          <w:marRight w:val="0"/>
          <w:marTop w:val="106"/>
          <w:marBottom w:val="0"/>
          <w:divBdr>
            <w:top w:val="none" w:sz="0" w:space="0" w:color="auto"/>
            <w:left w:val="none" w:sz="0" w:space="0" w:color="auto"/>
            <w:bottom w:val="none" w:sz="0" w:space="0" w:color="auto"/>
            <w:right w:val="none" w:sz="0" w:space="0" w:color="auto"/>
          </w:divBdr>
        </w:div>
        <w:div w:id="172306991">
          <w:marLeft w:val="547"/>
          <w:marRight w:val="0"/>
          <w:marTop w:val="106"/>
          <w:marBottom w:val="0"/>
          <w:divBdr>
            <w:top w:val="none" w:sz="0" w:space="0" w:color="auto"/>
            <w:left w:val="none" w:sz="0" w:space="0" w:color="auto"/>
            <w:bottom w:val="none" w:sz="0" w:space="0" w:color="auto"/>
            <w:right w:val="none" w:sz="0" w:space="0" w:color="auto"/>
          </w:divBdr>
        </w:div>
        <w:div w:id="1142040997">
          <w:marLeft w:val="547"/>
          <w:marRight w:val="0"/>
          <w:marTop w:val="106"/>
          <w:marBottom w:val="0"/>
          <w:divBdr>
            <w:top w:val="none" w:sz="0" w:space="0" w:color="auto"/>
            <w:left w:val="none" w:sz="0" w:space="0" w:color="auto"/>
            <w:bottom w:val="none" w:sz="0" w:space="0" w:color="auto"/>
            <w:right w:val="none" w:sz="0" w:space="0" w:color="auto"/>
          </w:divBdr>
        </w:div>
        <w:div w:id="1122387307">
          <w:marLeft w:val="547"/>
          <w:marRight w:val="0"/>
          <w:marTop w:val="106"/>
          <w:marBottom w:val="0"/>
          <w:divBdr>
            <w:top w:val="none" w:sz="0" w:space="0" w:color="auto"/>
            <w:left w:val="none" w:sz="0" w:space="0" w:color="auto"/>
            <w:bottom w:val="none" w:sz="0" w:space="0" w:color="auto"/>
            <w:right w:val="none" w:sz="0" w:space="0" w:color="auto"/>
          </w:divBdr>
        </w:div>
        <w:div w:id="1233737026">
          <w:marLeft w:val="547"/>
          <w:marRight w:val="0"/>
          <w:marTop w:val="106"/>
          <w:marBottom w:val="0"/>
          <w:divBdr>
            <w:top w:val="none" w:sz="0" w:space="0" w:color="auto"/>
            <w:left w:val="none" w:sz="0" w:space="0" w:color="auto"/>
            <w:bottom w:val="none" w:sz="0" w:space="0" w:color="auto"/>
            <w:right w:val="none" w:sz="0" w:space="0" w:color="auto"/>
          </w:divBdr>
        </w:div>
        <w:div w:id="1605454277">
          <w:marLeft w:val="547"/>
          <w:marRight w:val="0"/>
          <w:marTop w:val="106"/>
          <w:marBottom w:val="0"/>
          <w:divBdr>
            <w:top w:val="none" w:sz="0" w:space="0" w:color="auto"/>
            <w:left w:val="none" w:sz="0" w:space="0" w:color="auto"/>
            <w:bottom w:val="none" w:sz="0" w:space="0" w:color="auto"/>
            <w:right w:val="none" w:sz="0" w:space="0" w:color="auto"/>
          </w:divBdr>
        </w:div>
        <w:div w:id="383335994">
          <w:marLeft w:val="547"/>
          <w:marRight w:val="0"/>
          <w:marTop w:val="106"/>
          <w:marBottom w:val="0"/>
          <w:divBdr>
            <w:top w:val="none" w:sz="0" w:space="0" w:color="auto"/>
            <w:left w:val="none" w:sz="0" w:space="0" w:color="auto"/>
            <w:bottom w:val="none" w:sz="0" w:space="0" w:color="auto"/>
            <w:right w:val="none" w:sz="0" w:space="0" w:color="auto"/>
          </w:divBdr>
        </w:div>
        <w:div w:id="1471702390">
          <w:marLeft w:val="547"/>
          <w:marRight w:val="0"/>
          <w:marTop w:val="106"/>
          <w:marBottom w:val="0"/>
          <w:divBdr>
            <w:top w:val="none" w:sz="0" w:space="0" w:color="auto"/>
            <w:left w:val="none" w:sz="0" w:space="0" w:color="auto"/>
            <w:bottom w:val="none" w:sz="0" w:space="0" w:color="auto"/>
            <w:right w:val="none" w:sz="0" w:space="0" w:color="auto"/>
          </w:divBdr>
        </w:div>
        <w:div w:id="382173107">
          <w:marLeft w:val="547"/>
          <w:marRight w:val="0"/>
          <w:marTop w:val="106"/>
          <w:marBottom w:val="0"/>
          <w:divBdr>
            <w:top w:val="none" w:sz="0" w:space="0" w:color="auto"/>
            <w:left w:val="none" w:sz="0" w:space="0" w:color="auto"/>
            <w:bottom w:val="none" w:sz="0" w:space="0" w:color="auto"/>
            <w:right w:val="none" w:sz="0" w:space="0" w:color="auto"/>
          </w:divBdr>
        </w:div>
        <w:div w:id="542910096">
          <w:marLeft w:val="547"/>
          <w:marRight w:val="0"/>
          <w:marTop w:val="106"/>
          <w:marBottom w:val="0"/>
          <w:divBdr>
            <w:top w:val="none" w:sz="0" w:space="0" w:color="auto"/>
            <w:left w:val="none" w:sz="0" w:space="0" w:color="auto"/>
            <w:bottom w:val="none" w:sz="0" w:space="0" w:color="auto"/>
            <w:right w:val="none" w:sz="0" w:space="0" w:color="auto"/>
          </w:divBdr>
        </w:div>
        <w:div w:id="107505231">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ilicon" TargetMode="External"/><Relationship Id="rId18" Type="http://schemas.openxmlformats.org/officeDocument/2006/relationships/hyperlink" Target="https://en.wikipedia.org/wiki/Coefficient_of_thermal_expansion" TargetMode="External"/><Relationship Id="rId26" Type="http://schemas.openxmlformats.org/officeDocument/2006/relationships/hyperlink" Target="https://en.wikipedia.org/w/index.php?title=Anodic_bonding&amp;action=edit&amp;section=1" TargetMode="External"/><Relationship Id="rId39" Type="http://schemas.openxmlformats.org/officeDocument/2006/relationships/hyperlink" Target="https://www.sciencedirect.com/topics/engineering/electrochemical-cell" TargetMode="External"/><Relationship Id="rId21" Type="http://schemas.openxmlformats.org/officeDocument/2006/relationships/hyperlink" Target="https://en.wikipedia.org/wiki/Anodic_bonding" TargetMode="External"/><Relationship Id="rId34" Type="http://schemas.openxmlformats.org/officeDocument/2006/relationships/hyperlink" Target="https://www.sciencedirect.com/topics/engineering/printed-circuits" TargetMode="External"/><Relationship Id="rId42" Type="http://schemas.openxmlformats.org/officeDocument/2006/relationships/hyperlink" Target="https://www.sciencedirect.com/topics/engineering/micro-machining" TargetMode="External"/><Relationship Id="rId47" Type="http://schemas.openxmlformats.org/officeDocument/2006/relationships/image" Target="media/image5.jpeg"/><Relationship Id="rId50" Type="http://schemas.openxmlformats.org/officeDocument/2006/relationships/image" Target="media/image7.jpeg"/><Relationship Id="rId55" Type="http://schemas.openxmlformats.org/officeDocument/2006/relationships/hyperlink" Target="https://www.sciencedirect.com/topics/engineering/biometric" TargetMode="External"/><Relationship Id="rId63" Type="http://schemas.openxmlformats.org/officeDocument/2006/relationships/hyperlink" Target="https://www.sciencedirect.com/topics/engineering/differential-pressure-transducer" TargetMode="External"/><Relationship Id="rId68" Type="http://schemas.openxmlformats.org/officeDocument/2006/relationships/hyperlink" Target="https://www.sciencedirect.com/topics/engineering/diaphragms" TargetMode="External"/><Relationship Id="rId76" Type="http://schemas.openxmlformats.org/officeDocument/2006/relationships/hyperlink" Target="https://www.sciencedirect.com/topics/engineering/microfabrication" TargetMode="External"/><Relationship Id="rId7" Type="http://schemas.openxmlformats.org/officeDocument/2006/relationships/endnotes" Target="endnotes.xml"/><Relationship Id="rId71" Type="http://schemas.openxmlformats.org/officeDocument/2006/relationships/hyperlink" Target="https://www.sciencedirect.com/topics/engineering/cryptography" TargetMode="External"/><Relationship Id="rId2" Type="http://schemas.openxmlformats.org/officeDocument/2006/relationships/numbering" Target="numbering.xml"/><Relationship Id="rId16" Type="http://schemas.openxmlformats.org/officeDocument/2006/relationships/hyperlink" Target="https://en.wikipedia.org/wiki/Glass" TargetMode="External"/><Relationship Id="rId29" Type="http://schemas.openxmlformats.org/officeDocument/2006/relationships/hyperlink" Target="https://en.wikipedia.org/wiki/Anodic_bonding" TargetMode="External"/><Relationship Id="rId11" Type="http://schemas.openxmlformats.org/officeDocument/2006/relationships/hyperlink" Target="https://en.wikipedia.org/wiki/Wafer_(electronics)" TargetMode="External"/><Relationship Id="rId24" Type="http://schemas.openxmlformats.org/officeDocument/2006/relationships/image" Target="media/image3.wmf"/><Relationship Id="rId32" Type="http://schemas.openxmlformats.org/officeDocument/2006/relationships/hyperlink" Target="https://en.wikipedia.org/wiki/Anodic_bonding" TargetMode="External"/><Relationship Id="rId37" Type="http://schemas.openxmlformats.org/officeDocument/2006/relationships/hyperlink" Target="https://www.sciencedirect.com/science/article/pii/B9780750677295500604" TargetMode="External"/><Relationship Id="rId40" Type="http://schemas.openxmlformats.org/officeDocument/2006/relationships/image" Target="media/image4.jpeg"/><Relationship Id="rId45" Type="http://schemas.openxmlformats.org/officeDocument/2006/relationships/hyperlink" Target="https://www.sciencedirect.com/topics/engineering/nanoscale" TargetMode="External"/><Relationship Id="rId53" Type="http://schemas.openxmlformats.org/officeDocument/2006/relationships/hyperlink" Target="https://www.sciencedirect.com/science/article/pii/B9781856173940500086" TargetMode="External"/><Relationship Id="rId58" Type="http://schemas.openxmlformats.org/officeDocument/2006/relationships/hyperlink" Target="https://www.sciencedirect.com/topics/engineering/spectral-range" TargetMode="External"/><Relationship Id="rId66" Type="http://schemas.openxmlformats.org/officeDocument/2006/relationships/hyperlink" Target="https://www.sciencedirect.com/topics/engineering/absolute-pressure-transducer" TargetMode="External"/><Relationship Id="rId74" Type="http://schemas.openxmlformats.org/officeDocument/2006/relationships/image" Target="media/image9.gif"/><Relationship Id="rId79" Type="http://schemas.openxmlformats.org/officeDocument/2006/relationships/image" Target="media/image11.png"/><Relationship Id="rId5" Type="http://schemas.openxmlformats.org/officeDocument/2006/relationships/webSettings" Target="webSettings.xml"/><Relationship Id="rId61" Type="http://schemas.openxmlformats.org/officeDocument/2006/relationships/image" Target="media/image8.jpeg"/><Relationship Id="rId82" Type="http://schemas.openxmlformats.org/officeDocument/2006/relationships/fontTable" Target="fontTable.xml"/><Relationship Id="rId10" Type="http://schemas.openxmlformats.org/officeDocument/2006/relationships/hyperlink" Target="https://en.wikipedia.org/wiki/Wafer_bonding" TargetMode="External"/><Relationship Id="rId19" Type="http://schemas.openxmlformats.org/officeDocument/2006/relationships/hyperlink" Target="https://en.wikipedia.org/wiki/Anodic_bonding" TargetMode="External"/><Relationship Id="rId31" Type="http://schemas.openxmlformats.org/officeDocument/2006/relationships/hyperlink" Target="https://en.wikipedia.org/wiki/Anodic_bonding" TargetMode="External"/><Relationship Id="rId44" Type="http://schemas.openxmlformats.org/officeDocument/2006/relationships/hyperlink" Target="https://www.sciencedirect.com/topics/engineering/microfluidics" TargetMode="External"/><Relationship Id="rId52" Type="http://schemas.openxmlformats.org/officeDocument/2006/relationships/hyperlink" Target="https://www.sciencedirect.com/topics/engineering/refractive-index" TargetMode="External"/><Relationship Id="rId60" Type="http://schemas.openxmlformats.org/officeDocument/2006/relationships/hyperlink" Target="https://www.sciencedirect.com/topics/engineering/transducers" TargetMode="External"/><Relationship Id="rId65" Type="http://schemas.openxmlformats.org/officeDocument/2006/relationships/hyperlink" Target="https://www.sciencedirect.com/topics/engineering/measurand" TargetMode="External"/><Relationship Id="rId73" Type="http://schemas.openxmlformats.org/officeDocument/2006/relationships/hyperlink" Target="https://www.sciencedirect.com/topics/engineering/civil-aviation" TargetMode="External"/><Relationship Id="rId78" Type="http://schemas.openxmlformats.org/officeDocument/2006/relationships/image" Target="media/image10.png"/><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lass" TargetMode="External"/><Relationship Id="rId22" Type="http://schemas.openxmlformats.org/officeDocument/2006/relationships/hyperlink" Target="https://en.wikipedia.org/wiki/Anodic_bonding" TargetMode="External"/><Relationship Id="rId27" Type="http://schemas.openxmlformats.org/officeDocument/2006/relationships/hyperlink" Target="https://en.wikipedia.org/wiki/Anodic_bonding" TargetMode="External"/><Relationship Id="rId30" Type="http://schemas.openxmlformats.org/officeDocument/2006/relationships/hyperlink" Target="https://en.wikipedia.org/wiki/Anodic_bonding" TargetMode="External"/><Relationship Id="rId35" Type="http://schemas.openxmlformats.org/officeDocument/2006/relationships/hyperlink" Target="https://www.sciencedirect.com/topics/engineering/hysteresis" TargetMode="External"/><Relationship Id="rId43" Type="http://schemas.openxmlformats.org/officeDocument/2006/relationships/hyperlink" Target="https://www.sciencedirect.com/science/article/pii/B9780128216774000021" TargetMode="External"/><Relationship Id="rId48" Type="http://schemas.openxmlformats.org/officeDocument/2006/relationships/hyperlink" Target="https://www.sciencedirect.com/topics/engineering/peristaltic-pump" TargetMode="External"/><Relationship Id="rId56" Type="http://schemas.openxmlformats.org/officeDocument/2006/relationships/hyperlink" Target="https://www.sciencedirect.com/topics/engineering/optical-sensors" TargetMode="External"/><Relationship Id="rId64" Type="http://schemas.openxmlformats.org/officeDocument/2006/relationships/hyperlink" Target="https://www.sciencedirect.com/topics/engineering/pressure-probe" TargetMode="External"/><Relationship Id="rId69" Type="http://schemas.openxmlformats.org/officeDocument/2006/relationships/hyperlink" Target="https://www.sciencedirect.com/science/article/pii/B978185617417650008X" TargetMode="External"/><Relationship Id="rId77" Type="http://schemas.openxmlformats.org/officeDocument/2006/relationships/hyperlink" Target="https://www.watelectrical.com/what-is-electrical-conductivity-working-principle-formula-applications/" TargetMode="External"/><Relationship Id="rId8" Type="http://schemas.openxmlformats.org/officeDocument/2006/relationships/image" Target="media/image1.png"/><Relationship Id="rId51" Type="http://schemas.openxmlformats.org/officeDocument/2006/relationships/hyperlink" Target="https://www.sciencedirect.com/topics/engineering/diffusion-coefficient" TargetMode="External"/><Relationship Id="rId72" Type="http://schemas.openxmlformats.org/officeDocument/2006/relationships/hyperlink" Target="https://www.sciencedirect.com/topics/engineering/biometric-data" TargetMode="External"/><Relationship Id="rId80" Type="http://schemas.openxmlformats.org/officeDocument/2006/relationships/hyperlink" Target="https://www.watelectrical.com/types-of-thermocouples-with-temperature-ranges-color-codes/" TargetMode="External"/><Relationship Id="rId3" Type="http://schemas.openxmlformats.org/officeDocument/2006/relationships/styles" Target="styles.xml"/><Relationship Id="rId12" Type="http://schemas.openxmlformats.org/officeDocument/2006/relationships/hyperlink" Target="https://en.wikipedia.org/wiki/Anodic_bonding" TargetMode="External"/><Relationship Id="rId17" Type="http://schemas.openxmlformats.org/officeDocument/2006/relationships/hyperlink" Target="https://en.wikipedia.org/wiki/Electric_field" TargetMode="External"/><Relationship Id="rId25" Type="http://schemas.openxmlformats.org/officeDocument/2006/relationships/control" Target="activeX/activeX1.xml"/><Relationship Id="rId33" Type="http://schemas.openxmlformats.org/officeDocument/2006/relationships/hyperlink" Target="https://en.wikipedia.org/wiki/Anodic_bonding" TargetMode="External"/><Relationship Id="rId38" Type="http://schemas.openxmlformats.org/officeDocument/2006/relationships/hyperlink" Target="https://www.sciencedirect.com/topics/engineering/porous-silicon" TargetMode="External"/><Relationship Id="rId46" Type="http://schemas.openxmlformats.org/officeDocument/2006/relationships/hyperlink" Target="https://www.sciencedirect.com/topics/engineering/waveguides" TargetMode="External"/><Relationship Id="rId59" Type="http://schemas.openxmlformats.org/officeDocument/2006/relationships/hyperlink" Target="https://www.sciencedirect.com/science/article/pii/B9780444516169500023" TargetMode="External"/><Relationship Id="rId67" Type="http://schemas.openxmlformats.org/officeDocument/2006/relationships/hyperlink" Target="https://www.sciencedirect.com/topics/engineering/transducers" TargetMode="External"/><Relationship Id="rId20" Type="http://schemas.openxmlformats.org/officeDocument/2006/relationships/hyperlink" Target="https://en.wikipedia.org/wiki/Anodic_bonding" TargetMode="External"/><Relationship Id="rId41" Type="http://schemas.openxmlformats.org/officeDocument/2006/relationships/hyperlink" Target="https://www.sciencedirect.com/topics/engineering/flexure" TargetMode="External"/><Relationship Id="rId54" Type="http://schemas.openxmlformats.org/officeDocument/2006/relationships/hyperlink" Target="https://www.sciencedirect.com/topics/engineering/biometric" TargetMode="External"/><Relationship Id="rId62" Type="http://schemas.openxmlformats.org/officeDocument/2006/relationships/hyperlink" Target="https://www.sciencedirect.com/topics/engineering/pressure-probe" TargetMode="External"/><Relationship Id="rId70" Type="http://schemas.openxmlformats.org/officeDocument/2006/relationships/hyperlink" Target="https://www.sciencedirect.com/topics/engineering/biometric" TargetMode="External"/><Relationship Id="rId75" Type="http://schemas.openxmlformats.org/officeDocument/2006/relationships/hyperlink" Target="https://www.sciencedirect.com/science/article/pii/B9780080965321013091"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etal" TargetMode="External"/><Relationship Id="rId23" Type="http://schemas.openxmlformats.org/officeDocument/2006/relationships/hyperlink" Target="https://en.wikipedia.org/wiki/Anodic_bonding" TargetMode="External"/><Relationship Id="rId28" Type="http://schemas.openxmlformats.org/officeDocument/2006/relationships/hyperlink" Target="https://en.wikipedia.org/wiki/Anodic_bonding" TargetMode="External"/><Relationship Id="rId36" Type="http://schemas.openxmlformats.org/officeDocument/2006/relationships/hyperlink" Target="https://www.sciencedirect.com/science/article/pii/B9780080445281500051" TargetMode="External"/><Relationship Id="rId49" Type="http://schemas.openxmlformats.org/officeDocument/2006/relationships/image" Target="media/image6.jpeg"/><Relationship Id="rId57" Type="http://schemas.openxmlformats.org/officeDocument/2006/relationships/hyperlink" Target="https://www.sciencedirect.com/science/article/pii/B012369395000808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9DDC4-CC4A-4B00-9A28-38733E31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26</Pages>
  <Words>10300</Words>
  <Characters>58711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38</cp:revision>
  <dcterms:created xsi:type="dcterms:W3CDTF">2022-03-05T06:44:00Z</dcterms:created>
  <dcterms:modified xsi:type="dcterms:W3CDTF">2022-04-02T04:59:00Z</dcterms:modified>
</cp:coreProperties>
</file>